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F9D43" w14:textId="3987E9C0" w:rsidR="00DF39F3" w:rsidRPr="004D734F" w:rsidRDefault="00DF39F3" w:rsidP="00DF39F3">
      <w:pPr>
        <w:widowControl w:val="0"/>
        <w:autoSpaceDE w:val="0"/>
        <w:autoSpaceDN w:val="0"/>
        <w:adjustRightInd w:val="0"/>
        <w:spacing w:before="360" w:after="240" w:line="360" w:lineRule="auto"/>
        <w:rPr>
          <w:rFonts w:cstheme="minorHAnsi"/>
          <w:i/>
          <w:iCs/>
          <w:color w:val="1F497D" w:themeColor="text2"/>
        </w:rPr>
      </w:pPr>
      <w:bookmarkStart w:id="0" w:name="N10005"/>
      <w:r w:rsidRPr="004D734F">
        <w:rPr>
          <w:rFonts w:cstheme="minorHAnsi"/>
          <w:i/>
          <w:iCs/>
          <w:color w:val="1F497D" w:themeColor="text2"/>
        </w:rPr>
        <w:t xml:space="preserve">[Note to authors: Additional guidance provided below in blue. Please resolve and delete blue text prior to submission. For further information, refer to </w:t>
      </w:r>
      <w:hyperlink r:id="rId11" w:history="1">
        <w:r w:rsidRPr="004D734F">
          <w:rPr>
            <w:rStyle w:val="Hyperlink"/>
            <w:rFonts w:cstheme="minorHAnsi"/>
            <w:i/>
            <w:iCs/>
          </w:rPr>
          <w:t xml:space="preserve">the JBI </w:t>
        </w:r>
        <w:r w:rsidR="003C6BE5" w:rsidRPr="004D734F">
          <w:rPr>
            <w:rStyle w:val="Hyperlink"/>
            <w:rFonts w:cstheme="minorHAnsi"/>
            <w:i/>
            <w:iCs/>
          </w:rPr>
          <w:t>Manual for Evidence Synthesis</w:t>
        </w:r>
      </w:hyperlink>
      <w:r w:rsidRPr="004D734F">
        <w:rPr>
          <w:rFonts w:cstheme="minorHAnsi"/>
          <w:i/>
          <w:iCs/>
          <w:color w:val="1F497D" w:themeColor="text2"/>
        </w:rPr>
        <w:t xml:space="preserve"> and the </w:t>
      </w:r>
      <w:hyperlink r:id="rId12" w:history="1">
        <w:r w:rsidRPr="004D734F">
          <w:rPr>
            <w:rStyle w:val="Hyperlink"/>
            <w:rFonts w:cstheme="minorHAnsi"/>
            <w:i/>
            <w:iCs/>
          </w:rPr>
          <w:t>Manuscript style and preparation guidelines</w:t>
        </w:r>
      </w:hyperlink>
      <w:r w:rsidRPr="004D734F">
        <w:rPr>
          <w:rFonts w:cstheme="minorHAnsi"/>
          <w:i/>
          <w:iCs/>
          <w:color w:val="1F497D" w:themeColor="text2"/>
        </w:rPr>
        <w:t>.</w:t>
      </w:r>
      <w:r w:rsidR="00F317C1" w:rsidRPr="004D734F">
        <w:rPr>
          <w:rFonts w:cstheme="minorHAnsi"/>
          <w:i/>
          <w:iCs/>
          <w:color w:val="1F497D" w:themeColor="text2"/>
        </w:rPr>
        <w:t xml:space="preserve"> Please also refer to the </w:t>
      </w:r>
      <w:hyperlink w:anchor="N1004B" w:history="1">
        <w:r w:rsidR="00F317C1" w:rsidRPr="004D734F">
          <w:rPr>
            <w:rStyle w:val="Hyperlink"/>
            <w:rFonts w:cstheme="minorHAnsi"/>
            <w:i/>
            <w:iCs/>
          </w:rPr>
          <w:t>pre-submission checklist</w:t>
        </w:r>
      </w:hyperlink>
      <w:r w:rsidR="00F317C1" w:rsidRPr="004D734F">
        <w:rPr>
          <w:rFonts w:cstheme="minorHAnsi"/>
          <w:i/>
          <w:iCs/>
          <w:color w:val="1F497D" w:themeColor="text2"/>
        </w:rPr>
        <w:t xml:space="preserve"> at the </w:t>
      </w:r>
      <w:commentRangeStart w:id="1"/>
      <w:r w:rsidR="00F317C1" w:rsidRPr="004D734F">
        <w:rPr>
          <w:rFonts w:cstheme="minorHAnsi"/>
          <w:i/>
          <w:iCs/>
          <w:color w:val="1F497D" w:themeColor="text2"/>
        </w:rPr>
        <w:t>end of this template.</w:t>
      </w:r>
      <w:r w:rsidRPr="004D734F">
        <w:rPr>
          <w:rFonts w:cstheme="minorHAnsi"/>
          <w:i/>
          <w:iCs/>
          <w:color w:val="1F497D" w:themeColor="text2"/>
        </w:rPr>
        <w:t xml:space="preserve">] </w:t>
      </w:r>
    </w:p>
    <w:p w14:paraId="365EB59B" w14:textId="77777777" w:rsidR="00FC3497" w:rsidRPr="004D734F" w:rsidRDefault="00FC3497" w:rsidP="007E520E">
      <w:pPr>
        <w:widowControl w:val="0"/>
        <w:autoSpaceDE w:val="0"/>
        <w:autoSpaceDN w:val="0"/>
        <w:adjustRightInd w:val="0"/>
        <w:spacing w:before="360" w:after="240" w:line="240" w:lineRule="auto"/>
        <w:rPr>
          <w:rFonts w:cstheme="minorHAnsi"/>
          <w:sz w:val="24"/>
          <w:szCs w:val="24"/>
        </w:rPr>
      </w:pPr>
      <w:r w:rsidRPr="004D734F">
        <w:rPr>
          <w:rFonts w:cstheme="minorHAnsi"/>
          <w:b/>
          <w:bCs/>
          <w:color w:val="000000"/>
          <w:sz w:val="28"/>
          <w:szCs w:val="28"/>
        </w:rPr>
        <w:t>Review title</w:t>
      </w:r>
      <w:commentRangeEnd w:id="1"/>
      <w:r w:rsidR="00CA7D09">
        <w:rPr>
          <w:rStyle w:val="CommentReference"/>
        </w:rPr>
        <w:commentReference w:id="1"/>
      </w:r>
    </w:p>
    <w:bookmarkEnd w:id="0"/>
    <w:p w14:paraId="60A6EFCE" w14:textId="2E0CA624" w:rsidR="00DF39F3" w:rsidRDefault="003D1550" w:rsidP="007E520E">
      <w:pPr>
        <w:widowControl w:val="0"/>
        <w:autoSpaceDE w:val="0"/>
        <w:autoSpaceDN w:val="0"/>
        <w:adjustRightInd w:val="0"/>
        <w:spacing w:after="240" w:line="360" w:lineRule="auto"/>
        <w:jc w:val="both"/>
        <w:rPr>
          <w:rFonts w:cstheme="minorHAnsi"/>
        </w:rPr>
      </w:pPr>
      <w:r w:rsidRPr="004D734F">
        <w:rPr>
          <w:rFonts w:cstheme="minorHAnsi"/>
          <w:shd w:val="clear" w:color="auto" w:fill="FFFFCC"/>
        </w:rPr>
        <w:t>#C</w:t>
      </w:r>
      <w:r w:rsidR="00556F42" w:rsidRPr="004D734F">
        <w:rPr>
          <w:rFonts w:cstheme="minorHAnsi"/>
          <w:shd w:val="clear" w:color="auto" w:fill="FFFFCC"/>
        </w:rPr>
        <w:t xml:space="preserve">oncept# </w:t>
      </w:r>
      <w:r w:rsidRPr="004D734F">
        <w:rPr>
          <w:rFonts w:cstheme="minorHAnsi"/>
          <w:shd w:val="clear" w:color="auto" w:fill="FFFFCC"/>
        </w:rPr>
        <w:t>#P</w:t>
      </w:r>
      <w:r w:rsidR="006B47A3" w:rsidRPr="004D734F">
        <w:rPr>
          <w:rFonts w:cstheme="minorHAnsi"/>
          <w:shd w:val="clear" w:color="auto" w:fill="FFFFCC"/>
        </w:rPr>
        <w:t xml:space="preserve">opulation# </w:t>
      </w:r>
      <w:r w:rsidRPr="004D734F">
        <w:rPr>
          <w:rFonts w:cstheme="minorHAnsi"/>
          <w:shd w:val="clear" w:color="auto" w:fill="FFFFCC"/>
        </w:rPr>
        <w:t>#C</w:t>
      </w:r>
      <w:r w:rsidR="006B47A3" w:rsidRPr="004D734F">
        <w:rPr>
          <w:rFonts w:cstheme="minorHAnsi"/>
          <w:shd w:val="clear" w:color="auto" w:fill="FFFFCC"/>
        </w:rPr>
        <w:t>ontext#</w:t>
      </w:r>
      <w:r w:rsidR="006B47A3" w:rsidRPr="004D734F">
        <w:rPr>
          <w:rFonts w:cstheme="minorHAnsi"/>
          <w:shd w:val="clear" w:color="auto" w:fill="FFFFFF"/>
        </w:rPr>
        <w:t>:</w:t>
      </w:r>
      <w:r w:rsidR="006B47A3" w:rsidRPr="004D734F">
        <w:rPr>
          <w:rFonts w:cstheme="minorHAnsi"/>
          <w:i/>
          <w:iCs/>
          <w:shd w:val="clear" w:color="auto" w:fill="FFFFFF"/>
        </w:rPr>
        <w:t xml:space="preserve"> </w:t>
      </w:r>
      <w:r w:rsidR="00DF39F3" w:rsidRPr="004D734F">
        <w:rPr>
          <w:rFonts w:cstheme="minorHAnsi"/>
        </w:rPr>
        <w:t>a</w:t>
      </w:r>
      <w:r w:rsidR="00FC3497" w:rsidRPr="004D734F">
        <w:rPr>
          <w:rFonts w:cstheme="minorHAnsi"/>
        </w:rPr>
        <w:t xml:space="preserve"> </w:t>
      </w:r>
      <w:r w:rsidR="00A70952" w:rsidRPr="004D734F">
        <w:rPr>
          <w:rFonts w:cstheme="minorHAnsi"/>
        </w:rPr>
        <w:t xml:space="preserve">scoping review </w:t>
      </w:r>
      <w:r w:rsidR="00FC3497" w:rsidRPr="004D734F">
        <w:rPr>
          <w:rFonts w:cstheme="minorHAnsi"/>
        </w:rPr>
        <w:t>protocol</w:t>
      </w:r>
    </w:p>
    <w:p w14:paraId="2AB86538" w14:textId="117F9805" w:rsidR="00760BB6" w:rsidRPr="004D734F" w:rsidRDefault="00760BB6" w:rsidP="007E520E">
      <w:pPr>
        <w:widowControl w:val="0"/>
        <w:autoSpaceDE w:val="0"/>
        <w:autoSpaceDN w:val="0"/>
        <w:adjustRightInd w:val="0"/>
        <w:spacing w:after="240" w:line="360" w:lineRule="auto"/>
        <w:jc w:val="both"/>
        <w:rPr>
          <w:rFonts w:cstheme="minorHAnsi"/>
        </w:rPr>
      </w:pPr>
      <w:r>
        <w:rPr>
          <w:rFonts w:cstheme="minorHAnsi"/>
        </w:rPr>
        <w:t xml:space="preserve">The </w:t>
      </w:r>
      <w:ins w:id="2" w:author="Karen Sauve" w:date="2024-08-14T12:57:00Z" w16du:dateUtc="2024-08-14T19:57:00Z">
        <w:r w:rsidR="005B1F1F">
          <w:rPr>
            <w:rFonts w:cstheme="minorHAnsi"/>
          </w:rPr>
          <w:t>r</w:t>
        </w:r>
      </w:ins>
      <w:del w:id="3" w:author="Karen Sauve" w:date="2024-08-14T12:57:00Z" w16du:dateUtc="2024-08-14T19:57:00Z">
        <w:r w:rsidDel="005B1F1F">
          <w:rPr>
            <w:rFonts w:cstheme="minorHAnsi"/>
          </w:rPr>
          <w:delText>R</w:delText>
        </w:r>
      </w:del>
      <w:r>
        <w:rPr>
          <w:rFonts w:cstheme="minorHAnsi"/>
        </w:rPr>
        <w:t>eturn to</w:t>
      </w:r>
      <w:ins w:id="4" w:author="Karen Sauve" w:date="2024-08-14T12:57:00Z" w16du:dateUtc="2024-08-14T19:57:00Z">
        <w:r w:rsidR="005B1F1F">
          <w:rPr>
            <w:rFonts w:cstheme="minorHAnsi"/>
          </w:rPr>
          <w:t xml:space="preserve"> </w:t>
        </w:r>
      </w:ins>
      <w:del w:id="5" w:author="Karen Sauve" w:date="2024-08-14T12:57:00Z" w16du:dateUtc="2024-08-14T19:57:00Z">
        <w:r w:rsidDel="005B1F1F">
          <w:rPr>
            <w:rFonts w:cstheme="minorHAnsi"/>
          </w:rPr>
          <w:delText xml:space="preserve"> </w:delText>
        </w:r>
      </w:del>
      <w:ins w:id="6" w:author="Karen Sauve" w:date="2024-08-14T12:58:00Z" w16du:dateUtc="2024-08-14T19:58:00Z">
        <w:r w:rsidR="005B1F1F">
          <w:rPr>
            <w:rFonts w:cstheme="minorHAnsi"/>
          </w:rPr>
          <w:t>p</w:t>
        </w:r>
      </w:ins>
      <w:del w:id="7" w:author="Karen Sauve" w:date="2024-08-14T12:57:00Z" w16du:dateUtc="2024-08-14T19:57:00Z">
        <w:r w:rsidDel="005B1F1F">
          <w:rPr>
            <w:rFonts w:cstheme="minorHAnsi"/>
          </w:rPr>
          <w:delText>P</w:delText>
        </w:r>
      </w:del>
      <w:r>
        <w:rPr>
          <w:rFonts w:cstheme="minorHAnsi"/>
        </w:rPr>
        <w:t xml:space="preserve">hysical </w:t>
      </w:r>
      <w:ins w:id="8" w:author="Karen Sauve" w:date="2024-08-14T12:58:00Z" w16du:dateUtc="2024-08-14T19:58:00Z">
        <w:r w:rsidR="005B1F1F">
          <w:rPr>
            <w:rFonts w:cstheme="minorHAnsi"/>
          </w:rPr>
          <w:t>a</w:t>
        </w:r>
      </w:ins>
      <w:del w:id="9" w:author="Karen Sauve" w:date="2024-08-14T12:58:00Z" w16du:dateUtc="2024-08-14T19:58:00Z">
        <w:r w:rsidDel="005B1F1F">
          <w:rPr>
            <w:rFonts w:cstheme="minorHAnsi"/>
          </w:rPr>
          <w:delText>A</w:delText>
        </w:r>
      </w:del>
      <w:r>
        <w:rPr>
          <w:rFonts w:cstheme="minorHAnsi"/>
        </w:rPr>
        <w:t xml:space="preserve">ctivity for </w:t>
      </w:r>
      <w:ins w:id="10" w:author="Karen Sauve" w:date="2024-08-14T12:58:00Z" w16du:dateUtc="2024-08-14T19:58:00Z">
        <w:r w:rsidR="005B1F1F">
          <w:rPr>
            <w:rFonts w:cstheme="minorHAnsi"/>
          </w:rPr>
          <w:t>c</w:t>
        </w:r>
      </w:ins>
      <w:del w:id="11" w:author="Karen Sauve" w:date="2024-08-14T12:58:00Z" w16du:dateUtc="2024-08-14T19:58:00Z">
        <w:r w:rsidDel="005B1F1F">
          <w:rPr>
            <w:rFonts w:cstheme="minorHAnsi"/>
          </w:rPr>
          <w:delText>C</w:delText>
        </w:r>
      </w:del>
      <w:r>
        <w:rPr>
          <w:rFonts w:cstheme="minorHAnsi"/>
        </w:rPr>
        <w:t>hildren</w:t>
      </w:r>
      <w:ins w:id="12" w:author="Karen Sauve" w:date="2024-08-14T12:57:00Z" w16du:dateUtc="2024-08-14T19:57:00Z">
        <w:r w:rsidR="005B1F1F">
          <w:rPr>
            <w:rFonts w:cstheme="minorHAnsi"/>
          </w:rPr>
          <w:t xml:space="preserve"> and </w:t>
        </w:r>
      </w:ins>
      <w:ins w:id="13" w:author="Karen Sauve" w:date="2024-08-14T12:58:00Z" w16du:dateUtc="2024-08-14T19:58:00Z">
        <w:r w:rsidR="005B1F1F">
          <w:rPr>
            <w:rFonts w:cstheme="minorHAnsi"/>
          </w:rPr>
          <w:t>a</w:t>
        </w:r>
      </w:ins>
      <w:ins w:id="14" w:author="Karen Sauve" w:date="2024-08-14T12:57:00Z" w16du:dateUtc="2024-08-14T19:57:00Z">
        <w:r w:rsidR="005B1F1F">
          <w:rPr>
            <w:rFonts w:cstheme="minorHAnsi"/>
          </w:rPr>
          <w:t>dolescents</w:t>
        </w:r>
      </w:ins>
      <w:r>
        <w:rPr>
          <w:rFonts w:cstheme="minorHAnsi"/>
        </w:rPr>
        <w:t xml:space="preserve"> </w:t>
      </w:r>
      <w:ins w:id="15" w:author="Karen Sauve" w:date="2024-08-14T12:57:00Z" w16du:dateUtc="2024-08-14T19:57:00Z">
        <w:r w:rsidR="005B1F1F">
          <w:rPr>
            <w:rFonts w:cstheme="minorHAnsi"/>
          </w:rPr>
          <w:t>post-</w:t>
        </w:r>
        <w:proofErr w:type="spellStart"/>
        <w:r w:rsidR="005B1F1F">
          <w:rPr>
            <w:rFonts w:cstheme="minorHAnsi"/>
          </w:rPr>
          <w:t>legg</w:t>
        </w:r>
        <w:proofErr w:type="spellEnd"/>
        <w:r w:rsidR="005B1F1F">
          <w:rPr>
            <w:rFonts w:cstheme="minorHAnsi"/>
          </w:rPr>
          <w:t xml:space="preserve"> calve </w:t>
        </w:r>
        <w:proofErr w:type="spellStart"/>
        <w:r w:rsidR="005B1F1F">
          <w:rPr>
            <w:rFonts w:cstheme="minorHAnsi"/>
          </w:rPr>
          <w:t>perthes</w:t>
        </w:r>
        <w:proofErr w:type="spellEnd"/>
        <w:r w:rsidR="005B1F1F">
          <w:rPr>
            <w:rFonts w:cstheme="minorHAnsi"/>
          </w:rPr>
          <w:t xml:space="preserve"> and slipped capital femoral epiphysis</w:t>
        </w:r>
      </w:ins>
      <w:del w:id="16" w:author="Karen Sauve" w:date="2024-08-14T12:57:00Z" w16du:dateUtc="2024-08-14T19:57:00Z">
        <w:r w:rsidDel="005B1F1F">
          <w:rPr>
            <w:rFonts w:cstheme="minorHAnsi"/>
          </w:rPr>
          <w:delText>with Hip Pathologies</w:delText>
        </w:r>
      </w:del>
      <w:r w:rsidR="009F0F51">
        <w:rPr>
          <w:rFonts w:cstheme="minorHAnsi"/>
        </w:rPr>
        <w:t>: a scoping review protocol</w:t>
      </w:r>
    </w:p>
    <w:p w14:paraId="6A69CF87" w14:textId="21CAE3E8" w:rsidR="00EA716E" w:rsidRPr="004D734F" w:rsidRDefault="00DF39F3" w:rsidP="007E520E">
      <w:pPr>
        <w:widowControl w:val="0"/>
        <w:autoSpaceDE w:val="0"/>
        <w:autoSpaceDN w:val="0"/>
        <w:adjustRightInd w:val="0"/>
        <w:spacing w:after="240" w:line="360" w:lineRule="auto"/>
        <w:jc w:val="both"/>
        <w:rPr>
          <w:rFonts w:cstheme="minorHAnsi"/>
          <w:color w:val="000000"/>
        </w:rPr>
      </w:pPr>
      <w:r w:rsidRPr="004D734F">
        <w:rPr>
          <w:rFonts w:cstheme="minorHAnsi"/>
          <w:i/>
          <w:iCs/>
          <w:color w:val="1F497D" w:themeColor="text2"/>
        </w:rPr>
        <w:t>[</w:t>
      </w:r>
      <w:r w:rsidR="00F317C1" w:rsidRPr="004D734F">
        <w:rPr>
          <w:rFonts w:cstheme="minorHAnsi"/>
          <w:i/>
          <w:iCs/>
          <w:color w:val="1F497D" w:themeColor="text2"/>
        </w:rPr>
        <w:t xml:space="preserve">maximum </w:t>
      </w:r>
      <w:r w:rsidR="00274B2F" w:rsidRPr="004D734F">
        <w:rPr>
          <w:rFonts w:cstheme="minorHAnsi"/>
          <w:i/>
          <w:iCs/>
          <w:color w:val="1F497D" w:themeColor="text2"/>
        </w:rPr>
        <w:t>25 words</w:t>
      </w:r>
      <w:r w:rsidR="00F317C1" w:rsidRPr="004D734F">
        <w:rPr>
          <w:rFonts w:cstheme="minorHAnsi"/>
          <w:i/>
          <w:iCs/>
          <w:color w:val="1F497D" w:themeColor="text2"/>
        </w:rPr>
        <w:t>;</w:t>
      </w:r>
      <w:r w:rsidR="00F317C1" w:rsidRPr="004D734F">
        <w:rPr>
          <w:rFonts w:cstheme="minorHAnsi"/>
          <w:color w:val="1F497D" w:themeColor="text2"/>
        </w:rPr>
        <w:t xml:space="preserve"> </w:t>
      </w:r>
      <w:r w:rsidR="00F317C1" w:rsidRPr="004D734F">
        <w:rPr>
          <w:rFonts w:cstheme="minorHAnsi"/>
          <w:i/>
          <w:iCs/>
          <w:color w:val="1F497D" w:themeColor="text2"/>
        </w:rPr>
        <w:t>ensure the title reflects the core elements of the inclusion criteria; do not phrase as questions or conclusions</w:t>
      </w:r>
      <w:r w:rsidRPr="004D734F">
        <w:rPr>
          <w:rFonts w:cstheme="minorHAnsi"/>
          <w:color w:val="1F497D" w:themeColor="text2"/>
        </w:rPr>
        <w:t>]</w:t>
      </w:r>
    </w:p>
    <w:p w14:paraId="5B872E6C" w14:textId="77662C3E" w:rsidR="00EE1F51" w:rsidRPr="004D734F" w:rsidRDefault="00EE1F51" w:rsidP="004D734F">
      <w:pPr>
        <w:pStyle w:val="Heading1"/>
        <w:rPr>
          <w:rFonts w:cstheme="minorHAnsi"/>
          <w:color w:val="000000"/>
        </w:rPr>
      </w:pPr>
      <w:bookmarkStart w:id="17" w:name="N1005C"/>
      <w:commentRangeStart w:id="18"/>
      <w:r w:rsidRPr="004D734F">
        <w:rPr>
          <w:rFonts w:cstheme="minorHAnsi"/>
          <w:color w:val="000000"/>
        </w:rPr>
        <w:t>Abstract</w:t>
      </w:r>
      <w:commentRangeEnd w:id="18"/>
      <w:r w:rsidR="00F45842">
        <w:rPr>
          <w:rStyle w:val="CommentReference"/>
          <w:rFonts w:eastAsiaTheme="minorEastAsia" w:cstheme="minorBidi"/>
          <w:b w:val="0"/>
        </w:rPr>
        <w:commentReference w:id="18"/>
      </w:r>
      <w:r w:rsidR="00DF39F3" w:rsidRPr="004D734F">
        <w:rPr>
          <w:rFonts w:cstheme="minorHAnsi"/>
          <w:color w:val="A6A6A6" w:themeColor="background1" w:themeShade="A6"/>
        </w:rPr>
        <w:t>&lt;level 1 heading&gt;</w:t>
      </w:r>
    </w:p>
    <w:p w14:paraId="6C0CC810" w14:textId="01D486C2" w:rsidR="00EE1F51" w:rsidRPr="004D734F" w:rsidRDefault="00F317C1" w:rsidP="00EE1F51">
      <w:pPr>
        <w:spacing w:line="360" w:lineRule="auto"/>
        <w:rPr>
          <w:rFonts w:eastAsiaTheme="minorHAnsi" w:cstheme="minorHAnsi"/>
          <w:i/>
          <w:iCs/>
          <w:color w:val="1F497D" w:themeColor="text2"/>
        </w:rPr>
      </w:pPr>
      <w:r w:rsidRPr="004D734F">
        <w:rPr>
          <w:rFonts w:cstheme="minorHAnsi"/>
          <w:i/>
          <w:iCs/>
          <w:color w:val="1F497D" w:themeColor="text2"/>
        </w:rPr>
        <w:t xml:space="preserve">[maximum </w:t>
      </w:r>
      <w:r w:rsidR="00556F42" w:rsidRPr="004D734F">
        <w:rPr>
          <w:rFonts w:cstheme="minorHAnsi"/>
          <w:i/>
          <w:iCs/>
          <w:color w:val="1F497D" w:themeColor="text2"/>
        </w:rPr>
        <w:t>250</w:t>
      </w:r>
      <w:r w:rsidR="00EE1F51" w:rsidRPr="004D734F">
        <w:rPr>
          <w:rFonts w:cstheme="minorHAnsi"/>
          <w:i/>
          <w:iCs/>
          <w:color w:val="1F497D" w:themeColor="text2"/>
        </w:rPr>
        <w:t xml:space="preserve"> words</w:t>
      </w:r>
      <w:r w:rsidRPr="004D734F">
        <w:rPr>
          <w:rFonts w:cstheme="minorHAnsi"/>
          <w:i/>
          <w:iCs/>
          <w:color w:val="1F497D" w:themeColor="text2"/>
        </w:rPr>
        <w:t>]</w:t>
      </w:r>
    </w:p>
    <w:p w14:paraId="4163FE0E" w14:textId="081A25B6" w:rsidR="00EE1F51" w:rsidRDefault="00EE1F51" w:rsidP="00EE1F51">
      <w:pPr>
        <w:pStyle w:val="Heading3"/>
        <w:spacing w:before="0" w:after="240" w:line="360" w:lineRule="auto"/>
        <w:jc w:val="left"/>
        <w:rPr>
          <w:rFonts w:cstheme="minorHAnsi"/>
          <w:color w:val="1F497D" w:themeColor="text2"/>
          <w:sz w:val="22"/>
          <w:shd w:val="clear" w:color="auto" w:fill="FFFFFF"/>
        </w:rPr>
      </w:pPr>
      <w:bookmarkStart w:id="19" w:name="N1003D"/>
      <w:r w:rsidRPr="004D734F">
        <w:rPr>
          <w:rFonts w:cstheme="minorHAnsi"/>
          <w:sz w:val="22"/>
        </w:rPr>
        <w:t xml:space="preserve">Objective: </w:t>
      </w:r>
      <w:r w:rsidR="003C6BE5" w:rsidRPr="004D734F">
        <w:rPr>
          <w:rFonts w:cstheme="minorHAnsi"/>
          <w:b w:val="0"/>
          <w:bCs/>
          <w:i/>
          <w:iCs/>
          <w:color w:val="1F497D" w:themeColor="text2"/>
          <w:sz w:val="22"/>
        </w:rPr>
        <w:t>[</w:t>
      </w:r>
      <w:r w:rsidRPr="004D734F">
        <w:rPr>
          <w:rFonts w:cstheme="minorHAnsi"/>
          <w:b w:val="0"/>
          <w:i/>
          <w:iCs/>
          <w:color w:val="1F497D" w:themeColor="text2"/>
          <w:sz w:val="22"/>
        </w:rPr>
        <w:t xml:space="preserve">State an overarching review objective structured using the key components of the inclusion criteria </w:t>
      </w:r>
      <w:r w:rsidRPr="004D734F">
        <w:rPr>
          <w:rFonts w:cstheme="minorHAnsi"/>
          <w:b w:val="0"/>
          <w:i/>
          <w:iCs/>
          <w:color w:val="1F497D" w:themeColor="text2"/>
          <w:sz w:val="22"/>
          <w:shd w:val="clear" w:color="auto" w:fill="FFFFFF"/>
        </w:rPr>
        <w:t>(approximately one or two sentences)</w:t>
      </w:r>
      <w:r w:rsidR="003C6BE5" w:rsidRPr="004D734F">
        <w:rPr>
          <w:rFonts w:cstheme="minorHAnsi"/>
          <w:b w:val="0"/>
          <w:i/>
          <w:iCs/>
          <w:color w:val="1F497D" w:themeColor="text2"/>
          <w:sz w:val="22"/>
          <w:shd w:val="clear" w:color="auto" w:fill="FFFFFF"/>
        </w:rPr>
        <w:t>]</w:t>
      </w:r>
    </w:p>
    <w:p w14:paraId="58C08A20" w14:textId="5EFA3411" w:rsidR="00760BB6" w:rsidRPr="00760BB6" w:rsidRDefault="00760BB6" w:rsidP="00760BB6">
      <w:r>
        <w:t xml:space="preserve">The goal of this study is to </w:t>
      </w:r>
      <w:del w:id="20" w:author="Karen Sauve" w:date="2024-08-14T12:58:00Z" w16du:dateUtc="2024-08-14T19:58:00Z">
        <w:r w:rsidDel="00FE2849">
          <w:delText>explore and summarize</w:delText>
        </w:r>
      </w:del>
      <w:ins w:id="21" w:author="Karen Sauve" w:date="2024-08-14T12:58:00Z" w16du:dateUtc="2024-08-14T19:58:00Z">
        <w:r w:rsidR="00FE2849">
          <w:t>consolidate</w:t>
        </w:r>
      </w:ins>
      <w:r>
        <w:t xml:space="preserve"> the current literature </w:t>
      </w:r>
      <w:del w:id="22" w:author="Karen Sauve" w:date="2024-08-14T12:58:00Z" w16du:dateUtc="2024-08-14T19:58:00Z">
        <w:r w:rsidDel="00FE2849">
          <w:delText xml:space="preserve">around </w:delText>
        </w:r>
      </w:del>
      <w:ins w:id="23" w:author="Karen Sauve" w:date="2024-08-14T12:58:00Z" w16du:dateUtc="2024-08-14T19:58:00Z">
        <w:r w:rsidR="00FE2849">
          <w:t>examining</w:t>
        </w:r>
        <w:r w:rsidR="00FE2849">
          <w:t xml:space="preserve"> </w:t>
        </w:r>
      </w:ins>
      <w:r>
        <w:t xml:space="preserve">the return to physical activity for children </w:t>
      </w:r>
      <w:ins w:id="24" w:author="Karen Sauve" w:date="2024-08-14T12:58:00Z" w16du:dateUtc="2024-08-14T19:58:00Z">
        <w:r w:rsidR="00FE2849">
          <w:t xml:space="preserve">and adolescents </w:t>
        </w:r>
      </w:ins>
      <w:del w:id="25" w:author="Karen Sauve" w:date="2024-08-14T12:59:00Z" w16du:dateUtc="2024-08-14T19:59:00Z">
        <w:r w:rsidDel="00FE2849">
          <w:delText>who have healed</w:delText>
        </w:r>
      </w:del>
      <w:ins w:id="26" w:author="Karen Sauve" w:date="2024-08-14T12:59:00Z" w16du:dateUtc="2024-08-14T19:59:00Z">
        <w:r w:rsidR="00FE2849">
          <w:t>post radiographic recovery</w:t>
        </w:r>
      </w:ins>
      <w:r>
        <w:t xml:space="preserve"> from </w:t>
      </w:r>
      <w:del w:id="27" w:author="Karen Sauve" w:date="2024-08-14T12:59:00Z" w16du:dateUtc="2024-08-14T19:59:00Z">
        <w:r w:rsidDel="00FE2849">
          <w:delText xml:space="preserve">treatment of </w:delText>
        </w:r>
      </w:del>
      <w:r>
        <w:t>slipped capital femoral epiphysis</w:t>
      </w:r>
      <w:r w:rsidR="00FC0098">
        <w:t xml:space="preserve"> (SCFE)</w:t>
      </w:r>
      <w:ins w:id="28" w:author="Karen Sauve" w:date="2024-08-14T12:59:00Z" w16du:dateUtc="2024-08-14T19:59:00Z">
        <w:r w:rsidR="00FE2849">
          <w:t xml:space="preserve"> and </w:t>
        </w:r>
      </w:ins>
      <w:del w:id="29" w:author="Karen Sauve" w:date="2024-08-14T12:59:00Z" w16du:dateUtc="2024-08-14T19:59:00Z">
        <w:r w:rsidDel="00FE2849">
          <w:delText xml:space="preserve">, </w:delText>
        </w:r>
      </w:del>
      <w:r>
        <w:t>Legg-Calve-Perthes Disease</w:t>
      </w:r>
      <w:r w:rsidR="00FC0098">
        <w:t xml:space="preserve"> (LCPD)</w:t>
      </w:r>
      <w:del w:id="30" w:author="Karen Sauve" w:date="2024-08-14T12:59:00Z" w16du:dateUtc="2024-08-14T19:59:00Z">
        <w:r w:rsidDel="00FE2849">
          <w:delText xml:space="preserve">, and </w:delText>
        </w:r>
        <w:r w:rsidR="00FC0098" w:rsidDel="00FE2849">
          <w:delText>Developmental Dysplasia of the Hip (DDH)</w:delText>
        </w:r>
      </w:del>
      <w:r w:rsidR="00FC0098">
        <w:t>.</w:t>
      </w:r>
    </w:p>
    <w:p w14:paraId="34163CD3" w14:textId="5272DE4E" w:rsidR="00EE1F51" w:rsidRDefault="00EE1F51" w:rsidP="00EE1F51">
      <w:pPr>
        <w:pStyle w:val="Heading3"/>
        <w:spacing w:before="0" w:after="240" w:line="360" w:lineRule="auto"/>
        <w:jc w:val="left"/>
        <w:rPr>
          <w:rFonts w:cstheme="minorHAnsi"/>
          <w:b w:val="0"/>
          <w:i/>
          <w:iCs/>
          <w:color w:val="1F497D" w:themeColor="text2"/>
          <w:sz w:val="22"/>
        </w:rPr>
      </w:pPr>
      <w:r w:rsidRPr="004D734F">
        <w:rPr>
          <w:rFonts w:cstheme="minorHAnsi"/>
          <w:sz w:val="22"/>
        </w:rPr>
        <w:t xml:space="preserve">Introduction: </w:t>
      </w:r>
      <w:r w:rsidR="003C6BE5" w:rsidRPr="004D734F">
        <w:rPr>
          <w:rFonts w:cstheme="minorHAnsi"/>
          <w:b w:val="0"/>
          <w:bCs/>
          <w:i/>
          <w:iCs/>
          <w:color w:val="1F497D" w:themeColor="text2"/>
          <w:sz w:val="22"/>
        </w:rPr>
        <w:t>[</w:t>
      </w:r>
      <w:r w:rsidRPr="004D734F">
        <w:rPr>
          <w:rFonts w:cstheme="minorHAnsi"/>
          <w:b w:val="0"/>
          <w:i/>
          <w:iCs/>
          <w:color w:val="1F497D" w:themeColor="text2"/>
          <w:sz w:val="22"/>
        </w:rPr>
        <w:t xml:space="preserve">Briefly describe the rationale for the review </w:t>
      </w:r>
      <w:proofErr w:type="gramStart"/>
      <w:r w:rsidRPr="004D734F">
        <w:rPr>
          <w:rFonts w:cstheme="minorHAnsi"/>
          <w:b w:val="0"/>
          <w:i/>
          <w:iCs/>
          <w:color w:val="1F497D" w:themeColor="text2"/>
          <w:sz w:val="22"/>
        </w:rPr>
        <w:t>in light of</w:t>
      </w:r>
      <w:proofErr w:type="gramEnd"/>
      <w:r w:rsidRPr="004D734F">
        <w:rPr>
          <w:rFonts w:cstheme="minorHAnsi"/>
          <w:b w:val="0"/>
          <w:i/>
          <w:iCs/>
          <w:color w:val="1F497D" w:themeColor="text2"/>
          <w:sz w:val="22"/>
        </w:rPr>
        <w:t xml:space="preserve"> what is already known on the topic (approximately two to three sentences).</w:t>
      </w:r>
      <w:r w:rsidR="003C6BE5" w:rsidRPr="004D734F">
        <w:rPr>
          <w:rFonts w:cstheme="minorHAnsi"/>
          <w:b w:val="0"/>
          <w:i/>
          <w:iCs/>
          <w:color w:val="1F497D" w:themeColor="text2"/>
          <w:sz w:val="22"/>
        </w:rPr>
        <w:t>]</w:t>
      </w:r>
    </w:p>
    <w:p w14:paraId="68A8A8F7" w14:textId="5DB9000E" w:rsidR="00FC0098" w:rsidRPr="00FC0098" w:rsidRDefault="00D647CC" w:rsidP="00FC0098">
      <w:r>
        <w:t xml:space="preserve">Recent evidence has shown that a vast majority of </w:t>
      </w:r>
      <w:proofErr w:type="spellStart"/>
      <w:r>
        <w:t>orthopaedic</w:t>
      </w:r>
      <w:proofErr w:type="spellEnd"/>
      <w:r>
        <w:t xml:space="preserve"> surgeons believe school-aged patients should return to physical activity (PA) after their hip conditions have healed. However,</w:t>
      </w:r>
      <w:ins w:id="31" w:author="Karen Sauve" w:date="2024-08-14T13:00:00Z" w16du:dateUtc="2024-08-14T20:00:00Z">
        <w:r w:rsidR="00F84624">
          <w:t xml:space="preserve"> there is a lack of consensus or evidence</w:t>
        </w:r>
      </w:ins>
      <w:ins w:id="32" w:author="Karen Sauve" w:date="2024-08-14T13:01:00Z" w16du:dateUtc="2024-08-14T20:01:00Z">
        <w:r w:rsidR="00F84624">
          <w:t>-based</w:t>
        </w:r>
      </w:ins>
      <w:ins w:id="33" w:author="Karen Sauve" w:date="2024-08-14T13:00:00Z" w16du:dateUtc="2024-08-14T20:00:00Z">
        <w:r w:rsidR="00F84624">
          <w:t xml:space="preserve"> guidelines t</w:t>
        </w:r>
      </w:ins>
      <w:ins w:id="34" w:author="Karen Sauve" w:date="2024-08-14T13:01:00Z" w16du:dateUtc="2024-08-14T20:01:00Z">
        <w:r w:rsidR="00F84624">
          <w:t xml:space="preserve">o inform surgeon and therapist recommendations regarding the return to </w:t>
        </w:r>
      </w:ins>
      <w:ins w:id="35" w:author="Karen Sauve" w:date="2024-08-14T13:02:00Z" w16du:dateUtc="2024-08-14T20:02:00Z">
        <w:r w:rsidR="00F84624">
          <w:t xml:space="preserve">PA type, intensity, duration or any persistent PA restrictions. </w:t>
        </w:r>
      </w:ins>
      <w:ins w:id="36" w:author="Karen Sauve" w:date="2024-08-14T13:04:00Z" w16du:dateUtc="2024-08-14T20:04:00Z">
        <w:r w:rsidR="00BA44F3">
          <w:t xml:space="preserve">As most Canadian and global children and youth fail to meet the recommended 60 minutes of daily moderate vigorous PA (MVPA), </w:t>
        </w:r>
      </w:ins>
      <w:ins w:id="37" w:author="Karen Sauve" w:date="2024-08-14T13:05:00Z" w16du:dateUtc="2024-08-14T20:05:00Z">
        <w:r w:rsidR="00BA44F3">
          <w:t>it is suspected that children and youth who have recovered from these hip pathologies are at greater risk of failing to meet MVPA guidelines</w:t>
        </w:r>
      </w:ins>
      <w:ins w:id="38" w:author="Karen Sauve" w:date="2024-08-14T13:06:00Z" w16du:dateUtc="2024-08-14T20:06:00Z">
        <w:r w:rsidR="00BA44F3">
          <w:t xml:space="preserve"> since their PA was restricted during active hip disease states</w:t>
        </w:r>
      </w:ins>
      <w:ins w:id="39" w:author="Karen Sauve" w:date="2024-08-14T13:05:00Z" w16du:dateUtc="2024-08-14T20:05:00Z">
        <w:r w:rsidR="00BA44F3">
          <w:t xml:space="preserve">. There exists a paucity of literature surveilling MVPA and PA </w:t>
        </w:r>
      </w:ins>
      <w:ins w:id="40" w:author="Karen Sauve" w:date="2024-08-14T13:06:00Z" w16du:dateUtc="2024-08-14T20:06:00Z">
        <w:r w:rsidR="00BA44F3">
          <w:t xml:space="preserve">habits of children and youth once they have recovered. </w:t>
        </w:r>
      </w:ins>
      <w:del w:id="41" w:author="Karen Sauve" w:date="2024-08-14T13:01:00Z" w16du:dateUtc="2024-08-14T20:01:00Z">
        <w:r w:rsidR="008D28DC" w:rsidDel="00F84624">
          <w:delText xml:space="preserve"> many surgeons are still hesitant to recommend the generally </w:delText>
        </w:r>
      </w:del>
      <w:del w:id="42" w:author="Karen Sauve" w:date="2024-08-14T13:06:00Z" w16du:dateUtc="2024-08-14T20:06:00Z">
        <w:r w:rsidR="008D28DC" w:rsidDel="00BA44F3">
          <w:delText>accepted national and international 60-minutes of moderate to vigorous activity per day</w:delText>
        </w:r>
        <w:r w:rsidR="00B400B3" w:rsidDel="00BA44F3">
          <w:delText xml:space="preserve"> to their patients as these guidelines were not developed specifically for hip patients. There is a clear need f</w:delText>
        </w:r>
      </w:del>
      <w:ins w:id="43" w:author="Karen Sauve" w:date="2024-08-14T13:06:00Z" w16du:dateUtc="2024-08-14T20:06:00Z">
        <w:r w:rsidR="00BA44F3">
          <w:t>Engaging</w:t>
        </w:r>
      </w:ins>
      <w:ins w:id="44" w:author="Karen Sauve" w:date="2024-08-14T13:07:00Z" w16du:dateUtc="2024-08-14T20:07:00Z">
        <w:r w:rsidR="00BA44F3">
          <w:t xml:space="preserve"> in the recommended daily MVPA is associated with many physical health, mental health and social health benefits; thus, </w:t>
        </w:r>
        <w:r w:rsidR="00BA44F3">
          <w:lastRenderedPageBreak/>
          <w:t xml:space="preserve">there is a critical need to closely examine </w:t>
        </w:r>
        <w:r w:rsidR="00C41E5F">
          <w:t xml:space="preserve">PA patterns of those recovered from LCPD and </w:t>
        </w:r>
      </w:ins>
      <w:ins w:id="45" w:author="Karen Sauve" w:date="2024-08-14T13:08:00Z" w16du:dateUtc="2024-08-14T20:08:00Z">
        <w:r w:rsidR="00C41E5F">
          <w:t>SCFE to inform clinical recommendations</w:t>
        </w:r>
        <w:r w:rsidR="00FE36A0">
          <w:t>.</w:t>
        </w:r>
        <w:r w:rsidR="00C41E5F">
          <w:t xml:space="preserve"> </w:t>
        </w:r>
      </w:ins>
      <w:del w:id="46" w:author="Karen Sauve" w:date="2024-08-14T13:06:00Z" w16du:dateUtc="2024-08-14T20:06:00Z">
        <w:r w:rsidR="00B400B3" w:rsidDel="00BA44F3">
          <w:delText>or…</w:delText>
        </w:r>
      </w:del>
    </w:p>
    <w:p w14:paraId="5428270B" w14:textId="04A343AE" w:rsidR="00EE1F51" w:rsidRPr="004D734F" w:rsidRDefault="00EE1F51" w:rsidP="00EE1F51">
      <w:pPr>
        <w:spacing w:line="360" w:lineRule="auto"/>
        <w:rPr>
          <w:rFonts w:eastAsiaTheme="minorHAnsi" w:cstheme="minorHAnsi"/>
        </w:rPr>
      </w:pPr>
      <w:r w:rsidRPr="004D734F">
        <w:rPr>
          <w:rFonts w:cstheme="minorHAnsi"/>
          <w:b/>
        </w:rPr>
        <w:t>Inclusion criteria:</w:t>
      </w:r>
      <w:r w:rsidRPr="004D734F">
        <w:rPr>
          <w:rFonts w:cstheme="minorHAnsi"/>
          <w:i/>
          <w:iCs/>
          <w:color w:val="1F497D" w:themeColor="text2"/>
        </w:rPr>
        <w:t xml:space="preserve"> </w:t>
      </w:r>
      <w:r w:rsidR="003C6BE5" w:rsidRPr="004D734F">
        <w:rPr>
          <w:rFonts w:cstheme="minorHAnsi"/>
          <w:i/>
          <w:iCs/>
          <w:color w:val="1F497D" w:themeColor="text2"/>
        </w:rPr>
        <w:t>[</w:t>
      </w:r>
      <w:r w:rsidRPr="004D734F">
        <w:rPr>
          <w:rFonts w:cstheme="minorHAnsi"/>
          <w:i/>
          <w:iCs/>
          <w:color w:val="1F497D" w:themeColor="text2"/>
        </w:rPr>
        <w:t xml:space="preserve">Summarize the inclusion criteria and highlight any relevant exclusions in paragraph format. Present the information in one to three sentences – </w:t>
      </w:r>
      <w:r w:rsidRPr="004D734F">
        <w:rPr>
          <w:rFonts w:cstheme="minorHAnsi"/>
          <w:b/>
          <w:i/>
          <w:iCs/>
          <w:color w:val="1F497D" w:themeColor="text2"/>
        </w:rPr>
        <w:t>NOT</w:t>
      </w:r>
      <w:r w:rsidRPr="004D734F">
        <w:rPr>
          <w:rFonts w:cstheme="minorHAnsi"/>
          <w:i/>
          <w:iCs/>
          <w:color w:val="1F497D" w:themeColor="text2"/>
        </w:rPr>
        <w:t xml:space="preserve"> under individual subheadings.</w:t>
      </w:r>
      <w:r w:rsidR="003C6BE5" w:rsidRPr="004D734F">
        <w:rPr>
          <w:rFonts w:cstheme="minorHAnsi"/>
          <w:i/>
          <w:iCs/>
          <w:color w:val="1F497D" w:themeColor="text2"/>
        </w:rPr>
        <w:t>]</w:t>
      </w:r>
    </w:p>
    <w:bookmarkEnd w:id="19"/>
    <w:p w14:paraId="4F4E3A2C" w14:textId="5AB855E1" w:rsidR="009A4872" w:rsidRPr="004D734F" w:rsidRDefault="00EE1F51" w:rsidP="1E2BB52C">
      <w:pPr>
        <w:pStyle w:val="Heading3"/>
        <w:spacing w:before="0" w:after="240" w:line="360" w:lineRule="auto"/>
        <w:jc w:val="left"/>
        <w:rPr>
          <w:rFonts w:cstheme="minorHAnsi"/>
          <w:b w:val="0"/>
          <w:i/>
          <w:iCs/>
          <w:color w:val="1F497D" w:themeColor="text2"/>
          <w:sz w:val="22"/>
        </w:rPr>
      </w:pPr>
      <w:r w:rsidRPr="004D734F">
        <w:rPr>
          <w:rFonts w:cstheme="minorHAnsi"/>
          <w:sz w:val="22"/>
        </w:rPr>
        <w:t xml:space="preserve">Methods: </w:t>
      </w:r>
      <w:r w:rsidR="003C6BE5" w:rsidRPr="004D734F">
        <w:rPr>
          <w:rFonts w:cstheme="minorHAnsi"/>
          <w:b w:val="0"/>
          <w:bCs/>
          <w:i/>
          <w:iCs/>
          <w:color w:val="1F497D" w:themeColor="text2"/>
          <w:sz w:val="22"/>
        </w:rPr>
        <w:t>[</w:t>
      </w:r>
      <w:r w:rsidRPr="004D734F">
        <w:rPr>
          <w:rFonts w:cstheme="minorHAnsi"/>
          <w:b w:val="0"/>
          <w:i/>
          <w:iCs/>
          <w:color w:val="1F497D" w:themeColor="text2"/>
          <w:sz w:val="22"/>
        </w:rPr>
        <w:t>List the key information sources to be searched and any limits placed on the scope of the search (</w:t>
      </w:r>
      <w:r w:rsidR="00DA3541">
        <w:rPr>
          <w:rFonts w:cstheme="minorHAnsi"/>
          <w:b w:val="0"/>
          <w:i/>
          <w:iCs/>
          <w:color w:val="1F497D" w:themeColor="text2"/>
          <w:sz w:val="22"/>
        </w:rPr>
        <w:t>eg,</w:t>
      </w:r>
      <w:r w:rsidRPr="004D734F">
        <w:rPr>
          <w:rFonts w:cstheme="minorHAnsi"/>
          <w:b w:val="0"/>
          <w:i/>
          <w:iCs/>
          <w:color w:val="1F497D" w:themeColor="text2"/>
          <w:sz w:val="22"/>
        </w:rPr>
        <w:t xml:space="preserve"> </w:t>
      </w:r>
      <w:r w:rsidRPr="002F171E">
        <w:rPr>
          <w:rFonts w:cstheme="minorHAnsi"/>
          <w:b w:val="0"/>
          <w:i/>
          <w:iCs/>
          <w:color w:val="1F497D" w:themeColor="text2"/>
          <w:sz w:val="22"/>
          <w:highlight w:val="yellow"/>
        </w:rPr>
        <w:t>language;</w:t>
      </w:r>
      <w:r w:rsidRPr="004D734F">
        <w:rPr>
          <w:rFonts w:cstheme="minorHAnsi"/>
          <w:b w:val="0"/>
          <w:i/>
          <w:iCs/>
          <w:color w:val="1F497D" w:themeColor="text2"/>
          <w:sz w:val="22"/>
        </w:rPr>
        <w:t xml:space="preserve"> publication date). Briefly describe the approach to study selection data extraction </w:t>
      </w:r>
      <w:r w:rsidRPr="004D734F">
        <w:rPr>
          <w:rFonts w:cstheme="minorHAnsi"/>
          <w:b w:val="0"/>
          <w:i/>
          <w:iCs/>
          <w:color w:val="1F497D" w:themeColor="text2"/>
          <w:sz w:val="22"/>
          <w:shd w:val="clear" w:color="auto" w:fill="FFFFFF"/>
        </w:rPr>
        <w:t>(without naming the tools to be used)</w:t>
      </w:r>
      <w:r w:rsidRPr="004D734F">
        <w:rPr>
          <w:rFonts w:cstheme="minorHAnsi"/>
          <w:b w:val="0"/>
          <w:i/>
          <w:iCs/>
          <w:color w:val="1F497D" w:themeColor="text2"/>
          <w:sz w:val="22"/>
        </w:rPr>
        <w:t xml:space="preserve"> and </w:t>
      </w:r>
      <w:r w:rsidR="00A67E30" w:rsidRPr="004D734F">
        <w:rPr>
          <w:rFonts w:cstheme="minorHAnsi"/>
          <w:b w:val="0"/>
          <w:i/>
          <w:iCs/>
          <w:color w:val="1F497D" w:themeColor="text2"/>
          <w:sz w:val="22"/>
        </w:rPr>
        <w:t>analysis of the evidence and presentation of the results</w:t>
      </w:r>
      <w:r w:rsidRPr="004D734F">
        <w:rPr>
          <w:rFonts w:cstheme="minorHAnsi"/>
          <w:b w:val="0"/>
          <w:i/>
          <w:iCs/>
          <w:color w:val="1F497D" w:themeColor="text2"/>
          <w:sz w:val="22"/>
        </w:rPr>
        <w:t>.</w:t>
      </w:r>
      <w:r w:rsidR="003C6BE5" w:rsidRPr="004D734F">
        <w:rPr>
          <w:rFonts w:cstheme="minorHAnsi"/>
          <w:b w:val="0"/>
          <w:i/>
          <w:iCs/>
          <w:color w:val="1F497D" w:themeColor="text2"/>
          <w:sz w:val="22"/>
        </w:rPr>
        <w:t>]</w:t>
      </w:r>
      <w:r w:rsidRPr="004D734F">
        <w:rPr>
          <w:rFonts w:cstheme="minorHAnsi"/>
          <w:b w:val="0"/>
          <w:i/>
          <w:iCs/>
          <w:color w:val="1F497D" w:themeColor="text2"/>
          <w:sz w:val="22"/>
        </w:rPr>
        <w:t xml:space="preserve"> </w:t>
      </w:r>
      <w:bookmarkStart w:id="47" w:name="N100D3"/>
    </w:p>
    <w:p w14:paraId="6E8C1158" w14:textId="72F4D2DB" w:rsidR="00507DD0" w:rsidRDefault="00507DD0" w:rsidP="00507DD0">
      <w:pPr>
        <w:rPr>
          <w:rFonts w:eastAsiaTheme="minorHAnsi" w:cstheme="minorHAnsi"/>
          <w:lang w:val="en-AU"/>
        </w:rPr>
      </w:pPr>
      <w:bookmarkStart w:id="48" w:name="_Hlk164842930"/>
      <w:r>
        <w:rPr>
          <w:rFonts w:cstheme="minorHAnsi"/>
          <w:b/>
          <w:bCs/>
        </w:rPr>
        <w:t>Review registration:</w:t>
      </w:r>
      <w:r>
        <w:rPr>
          <w:rFonts w:cstheme="minorHAnsi"/>
        </w:rPr>
        <w:t xml:space="preserve"> Open Science Framework </w:t>
      </w:r>
      <w:r>
        <w:rPr>
          <w:rFonts w:cstheme="minorHAnsi"/>
          <w:i/>
          <w:iCs/>
          <w:color w:val="1F497D" w:themeColor="text2"/>
        </w:rPr>
        <w:t>[add OSF number or equivalent]</w:t>
      </w:r>
      <w:bookmarkEnd w:id="48"/>
    </w:p>
    <w:p w14:paraId="178C147E" w14:textId="463FD23F" w:rsidR="00BE70A3" w:rsidRPr="004D734F" w:rsidRDefault="00BE70A3" w:rsidP="00BE70A3">
      <w:pPr>
        <w:pStyle w:val="Heading3"/>
        <w:spacing w:before="0" w:after="240" w:line="360" w:lineRule="auto"/>
        <w:jc w:val="left"/>
        <w:rPr>
          <w:rFonts w:cstheme="minorHAnsi"/>
          <w:b w:val="0"/>
          <w:sz w:val="22"/>
        </w:rPr>
      </w:pPr>
      <w:r w:rsidRPr="004D734F">
        <w:rPr>
          <w:rFonts w:cstheme="minorHAnsi"/>
          <w:bCs/>
          <w:color w:val="000000"/>
          <w:sz w:val="22"/>
        </w:rPr>
        <w:t xml:space="preserve">Keywords: </w:t>
      </w:r>
      <w:r w:rsidR="003C6BE5" w:rsidRPr="004D734F">
        <w:rPr>
          <w:rFonts w:cstheme="minorHAnsi"/>
          <w:b w:val="0"/>
          <w:bCs/>
          <w:i/>
          <w:iCs/>
          <w:color w:val="1F497D" w:themeColor="text2"/>
          <w:sz w:val="22"/>
        </w:rPr>
        <w:t>[</w:t>
      </w:r>
      <w:r w:rsidR="00EE1F51" w:rsidRPr="004D734F">
        <w:rPr>
          <w:rFonts w:cstheme="minorHAnsi"/>
          <w:b w:val="0"/>
          <w:i/>
          <w:iCs/>
          <w:color w:val="1F497D" w:themeColor="text2"/>
          <w:sz w:val="22"/>
        </w:rPr>
        <w:t xml:space="preserve">List a maximum of </w:t>
      </w:r>
      <w:r w:rsidR="002F171E">
        <w:rPr>
          <w:rFonts w:cstheme="minorHAnsi"/>
          <w:b w:val="0"/>
          <w:i/>
          <w:iCs/>
          <w:color w:val="1F497D" w:themeColor="text2"/>
          <w:sz w:val="22"/>
        </w:rPr>
        <w:t>5</w:t>
      </w:r>
      <w:r w:rsidR="00EE1F51" w:rsidRPr="004D734F">
        <w:rPr>
          <w:rFonts w:cstheme="minorHAnsi"/>
          <w:b w:val="0"/>
          <w:i/>
          <w:iCs/>
          <w:color w:val="1F497D" w:themeColor="text2"/>
          <w:sz w:val="22"/>
        </w:rPr>
        <w:t xml:space="preserve"> keywords in alphabetical order, separated by a semi-colon and a space. </w:t>
      </w:r>
      <w:r w:rsidR="00EE1F51" w:rsidRPr="004D734F">
        <w:rPr>
          <w:rFonts w:cstheme="minorHAnsi"/>
          <w:i/>
          <w:iCs/>
          <w:color w:val="1F497D" w:themeColor="text2"/>
          <w:sz w:val="22"/>
        </w:rPr>
        <w:t>Note</w:t>
      </w:r>
      <w:r w:rsidR="00EE1F51" w:rsidRPr="004D734F">
        <w:rPr>
          <w:rFonts w:cstheme="minorHAnsi"/>
          <w:b w:val="0"/>
          <w:i/>
          <w:iCs/>
          <w:color w:val="1F497D" w:themeColor="text2"/>
          <w:sz w:val="22"/>
        </w:rPr>
        <w:t>: these are for the purposes of meta-data and indexing, and not related to the search strategy.</w:t>
      </w:r>
      <w:bookmarkEnd w:id="47"/>
      <w:r w:rsidR="009A4872" w:rsidRPr="004D734F">
        <w:rPr>
          <w:rFonts w:cstheme="minorHAnsi"/>
          <w:b w:val="0"/>
          <w:i/>
          <w:iCs/>
          <w:color w:val="1F497D" w:themeColor="text2"/>
          <w:sz w:val="22"/>
        </w:rPr>
        <w:t xml:space="preserve"> Keywords are not part of the abstract.</w:t>
      </w:r>
      <w:r w:rsidR="003C6BE5" w:rsidRPr="004D734F">
        <w:rPr>
          <w:rFonts w:cstheme="minorHAnsi"/>
          <w:b w:val="0"/>
          <w:i/>
          <w:iCs/>
          <w:color w:val="1F497D" w:themeColor="text2"/>
          <w:sz w:val="22"/>
        </w:rPr>
        <w:t>]</w:t>
      </w:r>
    </w:p>
    <w:p w14:paraId="42B863D7" w14:textId="77777777" w:rsidR="00CB4B91" w:rsidRPr="004D734F" w:rsidRDefault="00CB4B91" w:rsidP="00CB4B91">
      <w:pPr>
        <w:pStyle w:val="Heading3"/>
        <w:spacing w:before="0" w:after="240" w:line="360" w:lineRule="auto"/>
        <w:jc w:val="left"/>
        <w:rPr>
          <w:rFonts w:cstheme="minorHAnsi"/>
          <w:b w:val="0"/>
          <w:i/>
          <w:iCs/>
          <w:color w:val="1F497D" w:themeColor="text2"/>
          <w:sz w:val="22"/>
        </w:rPr>
      </w:pPr>
      <w:r w:rsidRPr="004D734F">
        <w:rPr>
          <w:rFonts w:cstheme="minorHAnsi"/>
          <w:b w:val="0"/>
          <w:i/>
          <w:iCs/>
          <w:sz w:val="22"/>
        </w:rPr>
        <w:t xml:space="preserve">JBI Evid Synth </w:t>
      </w:r>
      <w:proofErr w:type="gramStart"/>
      <w:r w:rsidRPr="004D734F">
        <w:rPr>
          <w:rFonts w:cstheme="minorHAnsi"/>
          <w:b w:val="0"/>
          <w:i/>
          <w:iCs/>
          <w:color w:val="1F497D" w:themeColor="text2"/>
          <w:sz w:val="22"/>
        </w:rPr>
        <w:t>????;??</w:t>
      </w:r>
      <w:proofErr w:type="gramEnd"/>
      <w:r w:rsidRPr="004D734F">
        <w:rPr>
          <w:rFonts w:cstheme="minorHAnsi"/>
          <w:b w:val="0"/>
          <w:i/>
          <w:iCs/>
          <w:color w:val="1F497D" w:themeColor="text2"/>
          <w:sz w:val="22"/>
        </w:rPr>
        <w:t>(?):??-??</w:t>
      </w:r>
      <w:r w:rsidRPr="004D734F">
        <w:rPr>
          <w:rFonts w:cstheme="minorHAnsi"/>
          <w:b w:val="0"/>
          <w:i/>
          <w:iCs/>
          <w:sz w:val="22"/>
        </w:rPr>
        <w:t xml:space="preserve"> </w:t>
      </w:r>
      <w:r w:rsidRPr="004D734F">
        <w:rPr>
          <w:rFonts w:cstheme="minorHAnsi"/>
          <w:b w:val="0"/>
          <w:i/>
          <w:iCs/>
          <w:color w:val="1F497D" w:themeColor="text2"/>
          <w:sz w:val="22"/>
        </w:rPr>
        <w:t>[</w:t>
      </w:r>
      <w:proofErr w:type="gramStart"/>
      <w:r w:rsidRPr="004D734F">
        <w:rPr>
          <w:rFonts w:cstheme="minorHAnsi"/>
          <w:b w:val="0"/>
          <w:i/>
          <w:iCs/>
          <w:color w:val="1F497D" w:themeColor="text2"/>
          <w:sz w:val="22"/>
        </w:rPr>
        <w:t>publisher</w:t>
      </w:r>
      <w:proofErr w:type="gramEnd"/>
      <w:r w:rsidRPr="004D734F">
        <w:rPr>
          <w:rFonts w:cstheme="minorHAnsi"/>
          <w:b w:val="0"/>
          <w:i/>
          <w:iCs/>
          <w:color w:val="1F497D" w:themeColor="text2"/>
          <w:sz w:val="22"/>
        </w:rPr>
        <w:t xml:space="preserve"> use only]</w:t>
      </w:r>
    </w:p>
    <w:p w14:paraId="63FB9662" w14:textId="17D4DEFE" w:rsidR="0061237C" w:rsidRPr="004D734F" w:rsidRDefault="0061237C" w:rsidP="0061237C">
      <w:pPr>
        <w:rPr>
          <w:rFonts w:cstheme="minorHAnsi"/>
        </w:rPr>
      </w:pPr>
      <w:r w:rsidRPr="004D734F">
        <w:rPr>
          <w:rFonts w:cstheme="minorHAnsi"/>
          <w:b/>
        </w:rPr>
        <w:t xml:space="preserve">Abstract word count: </w:t>
      </w:r>
      <w:r w:rsidR="003C6BE5" w:rsidRPr="004D734F">
        <w:rPr>
          <w:rFonts w:cstheme="minorHAnsi"/>
          <w:i/>
          <w:iCs/>
          <w:color w:val="1F497D" w:themeColor="text2"/>
        </w:rPr>
        <w:t>[</w:t>
      </w:r>
      <w:r w:rsidRPr="004D734F">
        <w:rPr>
          <w:rFonts w:cstheme="minorHAnsi"/>
          <w:i/>
          <w:iCs/>
          <w:color w:val="1F497D" w:themeColor="text2"/>
        </w:rPr>
        <w:t>report the total abstract word count (maximum 250 words)</w:t>
      </w:r>
      <w:r w:rsidR="003C6BE5" w:rsidRPr="004D734F">
        <w:rPr>
          <w:rFonts w:cstheme="minorHAnsi"/>
          <w:i/>
          <w:iCs/>
          <w:color w:val="1F497D" w:themeColor="text2"/>
        </w:rPr>
        <w:t>]</w:t>
      </w:r>
    </w:p>
    <w:p w14:paraId="45C52004" w14:textId="2C837B5B" w:rsidR="0061237C" w:rsidRPr="004D734F" w:rsidRDefault="0061237C" w:rsidP="009A4872">
      <w:pPr>
        <w:spacing w:line="360" w:lineRule="auto"/>
        <w:rPr>
          <w:rFonts w:cstheme="minorHAnsi"/>
          <w:b/>
        </w:rPr>
      </w:pPr>
      <w:r w:rsidRPr="004D734F">
        <w:rPr>
          <w:rFonts w:cstheme="minorHAnsi"/>
          <w:b/>
        </w:rPr>
        <w:t>Total manuscript word count:</w:t>
      </w:r>
      <w:r w:rsidRPr="004D734F">
        <w:rPr>
          <w:rFonts w:cstheme="minorHAnsi"/>
        </w:rPr>
        <w:t xml:space="preserve"> </w:t>
      </w:r>
      <w:r w:rsidR="003C6BE5" w:rsidRPr="004D734F">
        <w:rPr>
          <w:rFonts w:cstheme="minorHAnsi"/>
          <w:i/>
          <w:iCs/>
          <w:color w:val="1F497D" w:themeColor="text2"/>
        </w:rPr>
        <w:t>[</w:t>
      </w:r>
      <w:r w:rsidRPr="004D734F">
        <w:rPr>
          <w:rFonts w:cstheme="minorHAnsi"/>
          <w:i/>
          <w:iCs/>
          <w:color w:val="1F497D" w:themeColor="text2"/>
        </w:rPr>
        <w:t>report the total manuscript word count excluding the abstract, references and appendices (maximum 2500 words).</w:t>
      </w:r>
      <w:r w:rsidR="003C6BE5" w:rsidRPr="004D734F">
        <w:rPr>
          <w:rFonts w:cstheme="minorHAnsi"/>
          <w:i/>
          <w:iCs/>
          <w:color w:val="1F497D" w:themeColor="text2"/>
        </w:rPr>
        <w:t>]</w:t>
      </w:r>
    </w:p>
    <w:p w14:paraId="583E75B9" w14:textId="77777777" w:rsidR="003A6938" w:rsidRPr="004D734F" w:rsidRDefault="003A6938">
      <w:pPr>
        <w:rPr>
          <w:rFonts w:cstheme="minorHAnsi"/>
          <w:b/>
          <w:sz w:val="20"/>
          <w:szCs w:val="20"/>
        </w:rPr>
      </w:pPr>
      <w:r w:rsidRPr="004D734F">
        <w:rPr>
          <w:rFonts w:cstheme="minorHAnsi"/>
          <w:b/>
          <w:sz w:val="20"/>
          <w:szCs w:val="20"/>
        </w:rPr>
        <w:br w:type="page"/>
      </w:r>
    </w:p>
    <w:p w14:paraId="784B4E2C" w14:textId="689F5F37" w:rsidR="00FC3497" w:rsidRPr="004D734F" w:rsidRDefault="00973691" w:rsidP="004D734F">
      <w:pPr>
        <w:pStyle w:val="Heading1"/>
        <w:rPr>
          <w:rFonts w:cstheme="minorHAnsi"/>
          <w:color w:val="000000"/>
        </w:rPr>
      </w:pPr>
      <w:r w:rsidRPr="004D734F">
        <w:rPr>
          <w:rFonts w:cstheme="minorHAnsi"/>
          <w:color w:val="000000"/>
        </w:rPr>
        <w:lastRenderedPageBreak/>
        <w:t>Introduction</w:t>
      </w:r>
      <w:r w:rsidR="00DF39F3" w:rsidRPr="004D734F">
        <w:rPr>
          <w:rFonts w:cstheme="minorHAnsi"/>
          <w:color w:val="A6A6A6" w:themeColor="background1" w:themeShade="A6"/>
        </w:rPr>
        <w:t>&lt;level 1 heading&gt;</w:t>
      </w:r>
    </w:p>
    <w:p w14:paraId="40D17879" w14:textId="22F749B9" w:rsidR="00EE1F51" w:rsidRPr="004D734F" w:rsidRDefault="003C6BE5" w:rsidP="007E520E">
      <w:pPr>
        <w:widowControl w:val="0"/>
        <w:autoSpaceDE w:val="0"/>
        <w:autoSpaceDN w:val="0"/>
        <w:adjustRightInd w:val="0"/>
        <w:spacing w:before="360" w:after="240" w:line="240" w:lineRule="auto"/>
        <w:rPr>
          <w:rFonts w:cstheme="minorHAnsi"/>
          <w:b/>
          <w:bCs/>
          <w:i/>
          <w:iCs/>
          <w:color w:val="1F497D" w:themeColor="text2"/>
        </w:rPr>
      </w:pPr>
      <w:r w:rsidRPr="004D734F">
        <w:rPr>
          <w:rFonts w:cstheme="minorHAnsi"/>
          <w:i/>
          <w:iCs/>
          <w:color w:val="1F497D" w:themeColor="text2"/>
        </w:rPr>
        <w:t>[</w:t>
      </w:r>
      <w:r w:rsidR="00EE1F51" w:rsidRPr="004D734F">
        <w:rPr>
          <w:rFonts w:cstheme="minorHAnsi"/>
          <w:i/>
          <w:iCs/>
          <w:color w:val="1F497D" w:themeColor="text2"/>
        </w:rPr>
        <w:t>Approximately 1000 words</w:t>
      </w:r>
      <w:r w:rsidRPr="004D734F">
        <w:rPr>
          <w:rFonts w:cstheme="minorHAnsi"/>
          <w:i/>
          <w:iCs/>
          <w:color w:val="1F497D" w:themeColor="text2"/>
        </w:rPr>
        <w:t>]</w:t>
      </w:r>
    </w:p>
    <w:p w14:paraId="7C02EFE8" w14:textId="03D3F223" w:rsidR="008D25B1" w:rsidRDefault="003C6BE5" w:rsidP="002B7098">
      <w:pPr>
        <w:widowControl w:val="0"/>
        <w:autoSpaceDE w:val="0"/>
        <w:autoSpaceDN w:val="0"/>
        <w:adjustRightInd w:val="0"/>
        <w:spacing w:after="240" w:line="360" w:lineRule="auto"/>
        <w:rPr>
          <w:rFonts w:cstheme="minorHAnsi"/>
          <w:i/>
          <w:iCs/>
          <w:color w:val="1F497D" w:themeColor="text2"/>
        </w:rPr>
      </w:pPr>
      <w:r w:rsidRPr="004D734F">
        <w:rPr>
          <w:rFonts w:cstheme="minorHAnsi"/>
          <w:i/>
          <w:iCs/>
          <w:color w:val="1F497D" w:themeColor="text2"/>
        </w:rPr>
        <w:t>[</w:t>
      </w:r>
      <w:r w:rsidR="000011EC" w:rsidRPr="004D734F">
        <w:rPr>
          <w:rFonts w:cstheme="minorHAnsi"/>
          <w:i/>
          <w:iCs/>
          <w:color w:val="1F497D" w:themeColor="text2"/>
        </w:rPr>
        <w:t xml:space="preserve">Describe the rationale for the review </w:t>
      </w:r>
      <w:proofErr w:type="gramStart"/>
      <w:r w:rsidR="000011EC" w:rsidRPr="004D734F">
        <w:rPr>
          <w:rFonts w:cstheme="minorHAnsi"/>
          <w:i/>
          <w:iCs/>
          <w:color w:val="1F497D" w:themeColor="text2"/>
        </w:rPr>
        <w:t>in light of</w:t>
      </w:r>
      <w:proofErr w:type="gramEnd"/>
      <w:r w:rsidR="000011EC" w:rsidRPr="004D734F">
        <w:rPr>
          <w:rFonts w:cstheme="minorHAnsi"/>
          <w:i/>
          <w:iCs/>
          <w:color w:val="1F497D" w:themeColor="text2"/>
        </w:rPr>
        <w:t xml:space="preserve"> what is already known</w:t>
      </w:r>
      <w:r w:rsidR="007210DB" w:rsidRPr="004D734F">
        <w:rPr>
          <w:rFonts w:cstheme="minorHAnsi"/>
          <w:i/>
          <w:iCs/>
          <w:color w:val="1F497D" w:themeColor="text2"/>
        </w:rPr>
        <w:t xml:space="preserve"> on the topic</w:t>
      </w:r>
      <w:r w:rsidR="000011EC" w:rsidRPr="004D734F">
        <w:rPr>
          <w:rFonts w:cstheme="minorHAnsi"/>
          <w:i/>
          <w:iCs/>
          <w:color w:val="1F497D" w:themeColor="text2"/>
        </w:rPr>
        <w:t xml:space="preserve">, including information that </w:t>
      </w:r>
      <w:r w:rsidR="008A00BE" w:rsidRPr="004D734F">
        <w:rPr>
          <w:rFonts w:cstheme="minorHAnsi"/>
          <w:i/>
          <w:iCs/>
          <w:color w:val="1F497D" w:themeColor="text2"/>
        </w:rPr>
        <w:t>supports</w:t>
      </w:r>
      <w:r w:rsidR="005B409B" w:rsidRPr="004D734F">
        <w:rPr>
          <w:rFonts w:cstheme="minorHAnsi"/>
          <w:i/>
          <w:iCs/>
          <w:color w:val="1F497D" w:themeColor="text2"/>
        </w:rPr>
        <w:t xml:space="preserve"> and justifies</w:t>
      </w:r>
      <w:r w:rsidR="008A00BE" w:rsidRPr="004D734F">
        <w:rPr>
          <w:rFonts w:cstheme="minorHAnsi"/>
          <w:i/>
          <w:iCs/>
          <w:color w:val="1F497D" w:themeColor="text2"/>
        </w:rPr>
        <w:t xml:space="preserve"> the</w:t>
      </w:r>
      <w:r w:rsidR="007210DB" w:rsidRPr="004D734F">
        <w:rPr>
          <w:rFonts w:cstheme="minorHAnsi"/>
          <w:i/>
          <w:iCs/>
          <w:color w:val="1F497D" w:themeColor="text2"/>
        </w:rPr>
        <w:t xml:space="preserve"> </w:t>
      </w:r>
      <w:r w:rsidR="005B409B" w:rsidRPr="004D734F">
        <w:rPr>
          <w:rFonts w:cstheme="minorHAnsi"/>
          <w:i/>
          <w:iCs/>
          <w:color w:val="1F497D" w:themeColor="text2"/>
        </w:rPr>
        <w:t xml:space="preserve">selection of </w:t>
      </w:r>
      <w:r w:rsidR="007210DB" w:rsidRPr="004D734F">
        <w:rPr>
          <w:rFonts w:cstheme="minorHAnsi"/>
          <w:i/>
          <w:iCs/>
          <w:color w:val="1F497D" w:themeColor="text2"/>
        </w:rPr>
        <w:t>inclusion criteria</w:t>
      </w:r>
      <w:r w:rsidR="007B00A4" w:rsidRPr="004D734F">
        <w:rPr>
          <w:rFonts w:cstheme="minorHAnsi"/>
          <w:i/>
          <w:iCs/>
          <w:color w:val="1F497D" w:themeColor="text2"/>
        </w:rPr>
        <w:t xml:space="preserve">. </w:t>
      </w:r>
      <w:r w:rsidR="00AF2DAA" w:rsidRPr="00973686">
        <w:rPr>
          <w:rFonts w:eastAsiaTheme="majorEastAsia" w:cstheme="minorHAnsi"/>
          <w:bCs/>
          <w:i/>
          <w:color w:val="002060"/>
        </w:rPr>
        <w:t>Some indication that there is evidence available that will meet your inclusion criteria should be provided.</w:t>
      </w:r>
      <w:r w:rsidR="00AF2DAA">
        <w:rPr>
          <w:rFonts w:eastAsiaTheme="majorEastAsia" w:cstheme="minorHAnsi"/>
          <w:bCs/>
          <w:i/>
          <w:color w:val="002060"/>
        </w:rPr>
        <w:t xml:space="preserve"> </w:t>
      </w:r>
      <w:r w:rsidR="007B00A4" w:rsidRPr="004D734F">
        <w:rPr>
          <w:rFonts w:cstheme="minorHAnsi"/>
          <w:i/>
          <w:iCs/>
          <w:color w:val="1F497D" w:themeColor="text2"/>
        </w:rPr>
        <w:t xml:space="preserve">Key terms should be defined and </w:t>
      </w:r>
      <w:r w:rsidR="00513067">
        <w:rPr>
          <w:rFonts w:cstheme="minorHAnsi"/>
          <w:i/>
          <w:color w:val="1F497D" w:themeColor="text2"/>
        </w:rPr>
        <w:t xml:space="preserve">any </w:t>
      </w:r>
      <w:r w:rsidR="00513067" w:rsidRPr="006B6FF4">
        <w:rPr>
          <w:rFonts w:cstheme="minorHAnsi"/>
          <w:i/>
          <w:color w:val="1F497D" w:themeColor="text2"/>
        </w:rPr>
        <w:t xml:space="preserve">operational definitions </w:t>
      </w:r>
      <w:r w:rsidR="00513067">
        <w:rPr>
          <w:rFonts w:cstheme="minorHAnsi"/>
          <w:i/>
          <w:color w:val="1F497D" w:themeColor="text2"/>
        </w:rPr>
        <w:t>pertinent to the conduct of the review clearly articulated</w:t>
      </w:r>
      <w:r w:rsidR="007B00A4" w:rsidRPr="004D734F">
        <w:rPr>
          <w:rFonts w:cstheme="minorHAnsi"/>
          <w:i/>
          <w:iCs/>
          <w:color w:val="1F497D" w:themeColor="text2"/>
        </w:rPr>
        <w:t xml:space="preserve">. </w:t>
      </w:r>
      <w:r w:rsidR="007B00A4" w:rsidRPr="004D734F">
        <w:rPr>
          <w:rFonts w:cstheme="minorHAnsi"/>
          <w:i/>
          <w:iCs/>
          <w:color w:val="1F497D" w:themeColor="text2"/>
          <w:u w:val="single"/>
        </w:rPr>
        <w:t xml:space="preserve">Some indication </w:t>
      </w:r>
      <w:r w:rsidR="00A70952" w:rsidRPr="004D734F">
        <w:rPr>
          <w:rFonts w:cstheme="minorHAnsi"/>
          <w:i/>
          <w:iCs/>
          <w:color w:val="1F497D" w:themeColor="text2"/>
          <w:u w:val="single"/>
        </w:rPr>
        <w:t xml:space="preserve">that there are existing scoping reviews, systematic reviews, research syntheses, and/or primary research papers available on the topic, supporting the rationale to conduct the scoping review </w:t>
      </w:r>
      <w:r w:rsidR="007B00A4" w:rsidRPr="004D734F">
        <w:rPr>
          <w:rFonts w:cstheme="minorHAnsi"/>
          <w:i/>
          <w:iCs/>
          <w:color w:val="1F497D" w:themeColor="text2"/>
          <w:u w:val="single"/>
        </w:rPr>
        <w:t>should be provided.</w:t>
      </w:r>
      <w:r w:rsidR="006A7AE2" w:rsidRPr="004D734F">
        <w:rPr>
          <w:rFonts w:cstheme="minorHAnsi"/>
          <w:i/>
          <w:iCs/>
          <w:color w:val="1F497D" w:themeColor="text2"/>
        </w:rPr>
        <w:t xml:space="preserve"> </w:t>
      </w:r>
      <w:r w:rsidR="00A70952" w:rsidRPr="004D734F">
        <w:rPr>
          <w:rFonts w:cstheme="minorHAnsi"/>
          <w:i/>
          <w:iCs/>
          <w:color w:val="1F497D" w:themeColor="text2"/>
        </w:rPr>
        <w:t xml:space="preserve">The reason </w:t>
      </w:r>
      <w:r w:rsidR="00556F42" w:rsidRPr="004D734F">
        <w:rPr>
          <w:rFonts w:cstheme="minorHAnsi"/>
          <w:i/>
          <w:iCs/>
          <w:color w:val="1F497D" w:themeColor="text2"/>
        </w:rPr>
        <w:t xml:space="preserve">and importance </w:t>
      </w:r>
      <w:r w:rsidR="00A70952" w:rsidRPr="004D734F">
        <w:rPr>
          <w:rFonts w:cstheme="minorHAnsi"/>
          <w:i/>
          <w:iCs/>
          <w:color w:val="1F497D" w:themeColor="text2"/>
        </w:rPr>
        <w:t>for undertaking the scoping review should be clearly stated together with what the scopi</w:t>
      </w:r>
      <w:r w:rsidR="00306B29" w:rsidRPr="004D734F">
        <w:rPr>
          <w:rFonts w:cstheme="minorHAnsi"/>
          <w:i/>
          <w:iCs/>
          <w:color w:val="1F497D" w:themeColor="text2"/>
        </w:rPr>
        <w:t>ng review is intended to inform.</w:t>
      </w:r>
      <w:r w:rsidRPr="004D734F">
        <w:rPr>
          <w:rFonts w:cstheme="minorHAnsi"/>
          <w:i/>
          <w:iCs/>
          <w:color w:val="1F497D" w:themeColor="text2"/>
        </w:rPr>
        <w:t>]</w:t>
      </w:r>
      <w:r w:rsidR="00306B29" w:rsidRPr="004D734F">
        <w:rPr>
          <w:rFonts w:cstheme="minorHAnsi"/>
          <w:i/>
          <w:iCs/>
          <w:color w:val="1F497D" w:themeColor="text2"/>
        </w:rPr>
        <w:t xml:space="preserve"> </w:t>
      </w:r>
      <w:bookmarkStart w:id="49" w:name="N10031"/>
      <w:bookmarkStart w:id="50" w:name="N10061"/>
      <w:bookmarkEnd w:id="17"/>
    </w:p>
    <w:p w14:paraId="60914B5B" w14:textId="3039B63B" w:rsidR="002A23E6" w:rsidRDefault="002A23E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[Background on disease prevalence, maybe some shared characteristics]</w:t>
      </w:r>
    </w:p>
    <w:p w14:paraId="0F8EA090" w14:textId="09B1BC5C" w:rsidR="0002150F" w:rsidRDefault="0002150F"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Legg-Calve-Perthes Disease (LCPD), Slipped Capital Femoral Epiphysis (SCFE), and Developmental Dys</w:t>
      </w:r>
      <w:commentRangeStart w:id="51"/>
      <w:r>
        <w:rPr>
          <w:rFonts w:cstheme="minorHAnsi"/>
          <w:color w:val="000000" w:themeColor="text1"/>
        </w:rPr>
        <w:t>plasia of the Hip (DDH)</w:t>
      </w:r>
      <w:r w:rsidR="00A21A06">
        <w:rPr>
          <w:rFonts w:cstheme="minorHAnsi"/>
          <w:color w:val="000000" w:themeColor="text1"/>
        </w:rPr>
        <w:t xml:space="preserve"> are three of the most common pediatric hip conditions treated by orthopedic </w:t>
      </w:r>
      <w:commentRangeEnd w:id="51"/>
      <w:r w:rsidR="00A21A06">
        <w:rPr>
          <w:rStyle w:val="CommentReference"/>
        </w:rPr>
        <w:commentReference w:id="51"/>
      </w:r>
      <w:r w:rsidR="00A21A06">
        <w:rPr>
          <w:rFonts w:cstheme="minorHAnsi"/>
          <w:color w:val="000000" w:themeColor="text1"/>
        </w:rPr>
        <w:t>surgeons.</w:t>
      </w:r>
    </w:p>
    <w:p w14:paraId="5BB90254" w14:textId="2FE869DB" w:rsidR="0002150F" w:rsidRDefault="002A23E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w:t>
      </w:r>
      <w:r w:rsidR="0002150F">
        <w:rPr>
          <w:rFonts w:cstheme="minorHAnsi"/>
          <w:color w:val="000000" w:themeColor="text1"/>
        </w:rPr>
        <w:t>LCPD</w:t>
      </w:r>
      <w:r>
        <w:rPr>
          <w:rFonts w:cstheme="minorHAnsi"/>
          <w:color w:val="000000" w:themeColor="text1"/>
        </w:rPr>
        <w:t xml:space="preserve"> description and criteria for healing]</w:t>
      </w:r>
    </w:p>
    <w:p w14:paraId="78E88BF3" w14:textId="03FE87C0" w:rsidR="00A21A06" w:rsidRDefault="00A21A0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 xml:space="preserve">LCPD </w:t>
      </w:r>
      <w:r w:rsidR="002E562D">
        <w:rPr>
          <w:rFonts w:cstheme="minorHAnsi"/>
          <w:color w:val="000000" w:themeColor="text1"/>
        </w:rPr>
        <w:t xml:space="preserve">affects approximately 10.8 in every 100,000 children. It is characterized by avascular necrosis of the capital femoral epiphysis of the femoral </w:t>
      </w:r>
      <w:commentRangeStart w:id="52"/>
      <w:r w:rsidR="002E562D">
        <w:rPr>
          <w:rFonts w:cstheme="minorHAnsi"/>
          <w:color w:val="000000" w:themeColor="text1"/>
        </w:rPr>
        <w:t xml:space="preserve">head. While exact causes are not well understood, repetitive damage to the developing femoral head is thought to </w:t>
      </w:r>
      <w:commentRangeEnd w:id="52"/>
      <w:r w:rsidR="008C4D97">
        <w:rPr>
          <w:rStyle w:val="CommentReference"/>
        </w:rPr>
        <w:commentReference w:id="52"/>
      </w:r>
      <w:r w:rsidR="002E562D">
        <w:rPr>
          <w:rFonts w:cstheme="minorHAnsi"/>
          <w:color w:val="000000" w:themeColor="text1"/>
        </w:rPr>
        <w:t xml:space="preserve">contribute. </w:t>
      </w:r>
      <w:r w:rsidR="008C4D97">
        <w:rPr>
          <w:rFonts w:cstheme="minorHAnsi"/>
          <w:color w:val="000000" w:themeColor="text1"/>
        </w:rPr>
        <w:t>Treatment of LCPD is centered around containment of the femoral epiphysis and preventing deformity of the femoral head. [</w:t>
      </w:r>
      <w:r w:rsidR="008C4D97" w:rsidRPr="00F25026">
        <w:rPr>
          <w:rFonts w:cstheme="minorHAnsi"/>
          <w:color w:val="000000" w:themeColor="text1"/>
          <w:highlight w:val="yellow"/>
        </w:rPr>
        <w:t>Some description of healing/what constitutes “healed” here</w:t>
      </w:r>
      <w:r w:rsidR="008C4D97">
        <w:rPr>
          <w:rFonts w:cstheme="minorHAnsi"/>
          <w:color w:val="000000" w:themeColor="text1"/>
        </w:rPr>
        <w:t>]</w:t>
      </w:r>
    </w:p>
    <w:p w14:paraId="38553F0D" w14:textId="0ECA9B14" w:rsidR="0002150F" w:rsidRDefault="002A23E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w:t>
      </w:r>
      <w:r w:rsidR="0002150F">
        <w:rPr>
          <w:rFonts w:cstheme="minorHAnsi"/>
          <w:color w:val="000000" w:themeColor="text1"/>
        </w:rPr>
        <w:t>SCFE</w:t>
      </w:r>
      <w:r>
        <w:rPr>
          <w:rFonts w:cstheme="minorHAnsi"/>
          <w:color w:val="000000" w:themeColor="text1"/>
        </w:rPr>
        <w:t>]</w:t>
      </w:r>
    </w:p>
    <w:p w14:paraId="0B167D66" w14:textId="1D56D6C4" w:rsidR="008C4D97" w:rsidRDefault="00BF456C"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 xml:space="preserve">SCFE is thought to have an incidence between 0.33 to 24.58 per 100,000 children. It is characterized by </w:t>
      </w:r>
      <w:commentRangeStart w:id="53"/>
      <w:r>
        <w:rPr>
          <w:rFonts w:cstheme="minorHAnsi"/>
          <w:color w:val="000000" w:themeColor="text1"/>
        </w:rPr>
        <w:t xml:space="preserve">displacement of the femoral </w:t>
      </w:r>
      <w:r w:rsidR="002B41B9">
        <w:rPr>
          <w:rFonts w:cstheme="minorHAnsi"/>
          <w:color w:val="000000" w:themeColor="text1"/>
        </w:rPr>
        <w:t xml:space="preserve">head from the femoral neck at the proximal epiphyseal growth plate. Treatment is typically operative and focuses on prevention of further displacement of the epiphysis and prevention </w:t>
      </w:r>
      <w:commentRangeEnd w:id="53"/>
      <w:r w:rsidR="002B41B9">
        <w:rPr>
          <w:rStyle w:val="CommentReference"/>
        </w:rPr>
        <w:commentReference w:id="53"/>
      </w:r>
      <w:r w:rsidR="002B41B9">
        <w:rPr>
          <w:rFonts w:cstheme="minorHAnsi"/>
          <w:color w:val="000000" w:themeColor="text1"/>
        </w:rPr>
        <w:t xml:space="preserve">of osteonecrosis. </w:t>
      </w:r>
      <w:r w:rsidR="006D761B">
        <w:rPr>
          <w:rFonts w:cstheme="minorHAnsi"/>
          <w:color w:val="000000" w:themeColor="text1"/>
        </w:rPr>
        <w:t>[</w:t>
      </w:r>
      <w:r w:rsidR="006D761B" w:rsidRPr="00F25026">
        <w:rPr>
          <w:rFonts w:cstheme="minorHAnsi"/>
          <w:color w:val="000000" w:themeColor="text1"/>
          <w:highlight w:val="yellow"/>
        </w:rPr>
        <w:t>Some description of healing/what constitutes “healed” here</w:t>
      </w:r>
      <w:r w:rsidR="006D761B">
        <w:rPr>
          <w:rFonts w:cstheme="minorHAnsi"/>
          <w:color w:val="000000" w:themeColor="text1"/>
        </w:rPr>
        <w:t>]</w:t>
      </w:r>
    </w:p>
    <w:p w14:paraId="41A10F6B" w14:textId="3CE69E30" w:rsidR="0002150F" w:rsidRDefault="002A23E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w:t>
      </w:r>
      <w:r w:rsidR="0002150F">
        <w:rPr>
          <w:rFonts w:cstheme="minorHAnsi"/>
          <w:color w:val="000000" w:themeColor="text1"/>
        </w:rPr>
        <w:t>DDH</w:t>
      </w:r>
      <w:r>
        <w:rPr>
          <w:rFonts w:cstheme="minorHAnsi"/>
          <w:color w:val="000000" w:themeColor="text1"/>
        </w:rPr>
        <w:t>]</w:t>
      </w:r>
    </w:p>
    <w:p w14:paraId="5C8FC9A6" w14:textId="7DB838E9" w:rsidR="006D761B" w:rsidRDefault="006D761B" w:rsidP="00F25026">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DDH describes a set of hip conditions ranging from instability to a full hip dislocation.</w:t>
      </w:r>
      <w:r w:rsidR="00F25026">
        <w:rPr>
          <w:rFonts w:cstheme="minorHAnsi"/>
          <w:color w:val="000000" w:themeColor="text1"/>
        </w:rPr>
        <w:t xml:space="preserve"> In the UK and </w:t>
      </w:r>
      <w:proofErr w:type="gramStart"/>
      <w:r w:rsidR="00F25026">
        <w:rPr>
          <w:rFonts w:cstheme="minorHAnsi"/>
          <w:color w:val="000000" w:themeColor="text1"/>
        </w:rPr>
        <w:lastRenderedPageBreak/>
        <w:t>US</w:t>
      </w:r>
      <w:proofErr w:type="gramEnd"/>
      <w:r w:rsidR="00F25026">
        <w:rPr>
          <w:rFonts w:cstheme="minorHAnsi"/>
          <w:color w:val="000000" w:themeColor="text1"/>
        </w:rPr>
        <w:t xml:space="preserve"> the incidence of DDH is thought to be around 10 per 1000 live births, with particularly high variance between racial groups. Treatment focuses on establishing an ideal environment for growth of the femoral head and acetabulum, with abduction splinting being common in patients with DDH identified earlier in life, and open reductions being more common later in life. [</w:t>
      </w:r>
      <w:r w:rsidR="00F25026" w:rsidRPr="00F25026">
        <w:rPr>
          <w:rFonts w:cstheme="minorHAnsi"/>
          <w:color w:val="000000" w:themeColor="text1"/>
          <w:highlight w:val="yellow"/>
        </w:rPr>
        <w:t>Some description of healing/what constitutes “healed” here</w:t>
      </w:r>
      <w:r w:rsidR="00F25026">
        <w:rPr>
          <w:rFonts w:cstheme="minorHAnsi"/>
          <w:color w:val="000000" w:themeColor="text1"/>
        </w:rPr>
        <w:t>]</w:t>
      </w:r>
    </w:p>
    <w:p w14:paraId="5EBA66EF" w14:textId="19E80CC9" w:rsidR="002A23E6" w:rsidRDefault="002A23E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[Benefits of exercise/ consequence of not exercising]</w:t>
      </w:r>
    </w:p>
    <w:p w14:paraId="7C5E07A8" w14:textId="6AA81C9E" w:rsidR="00177CF6" w:rsidRDefault="00177CF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 xml:space="preserve">Canada’s </w:t>
      </w:r>
      <w:r w:rsidR="00C909FE">
        <w:rPr>
          <w:rFonts w:cstheme="minorHAnsi"/>
          <w:color w:val="000000" w:themeColor="text1"/>
        </w:rPr>
        <w:t>24-Hour Movement G</w:t>
      </w:r>
      <w:r>
        <w:rPr>
          <w:rFonts w:cstheme="minorHAnsi"/>
          <w:color w:val="000000" w:themeColor="text1"/>
        </w:rPr>
        <w:t xml:space="preserve">uidelines for physical activity in children aged </w:t>
      </w:r>
      <w:r w:rsidRPr="003B0D84">
        <w:rPr>
          <w:rFonts w:cstheme="minorHAnsi"/>
          <w:color w:val="000000" w:themeColor="text1"/>
          <w:highlight w:val="yellow"/>
        </w:rPr>
        <w:t>5-17 years includes 60-min of moderate to vigorous physical activity daily.</w:t>
      </w:r>
      <w:r>
        <w:rPr>
          <w:rFonts w:cstheme="minorHAnsi"/>
          <w:color w:val="000000" w:themeColor="text1"/>
        </w:rPr>
        <w:t xml:space="preserve"> Health benefits of complying with these guidelines are well-founded, especially in previously sedentary people. Adequate physical activity plays a role in both primary and secondary prevention cardiovascular disease</w:t>
      </w:r>
      <w:r w:rsidR="004F0C0A">
        <w:rPr>
          <w:rFonts w:cstheme="minorHAnsi"/>
          <w:color w:val="000000" w:themeColor="text1"/>
        </w:rPr>
        <w:t xml:space="preserve">, type-2 diabetes, </w:t>
      </w:r>
      <w:r w:rsidR="003B0D84">
        <w:rPr>
          <w:rFonts w:cstheme="minorHAnsi"/>
          <w:color w:val="000000" w:themeColor="text1"/>
        </w:rPr>
        <w:t xml:space="preserve">and </w:t>
      </w:r>
      <w:r>
        <w:rPr>
          <w:rFonts w:cstheme="minorHAnsi"/>
          <w:color w:val="000000" w:themeColor="text1"/>
        </w:rPr>
        <w:t>all-cause mortality</w:t>
      </w:r>
      <w:r w:rsidR="004F0C0A">
        <w:rPr>
          <w:rFonts w:cstheme="minorHAnsi"/>
          <w:color w:val="000000" w:themeColor="text1"/>
        </w:rPr>
        <w:t xml:space="preserve">, and management of </w:t>
      </w:r>
      <w:r w:rsidR="003B0D84">
        <w:rPr>
          <w:rFonts w:cstheme="minorHAnsi"/>
          <w:color w:val="000000" w:themeColor="text1"/>
        </w:rPr>
        <w:t xml:space="preserve">other chronic </w:t>
      </w:r>
      <w:commentRangeStart w:id="54"/>
      <w:r w:rsidR="003B0D84">
        <w:rPr>
          <w:rFonts w:cstheme="minorHAnsi"/>
          <w:color w:val="000000" w:themeColor="text1"/>
        </w:rPr>
        <w:t>illnesses</w:t>
      </w:r>
      <w:commentRangeEnd w:id="54"/>
      <w:r w:rsidR="003B0D84">
        <w:rPr>
          <w:rStyle w:val="CommentReference"/>
        </w:rPr>
        <w:commentReference w:id="54"/>
      </w:r>
      <w:r w:rsidR="003B0D84">
        <w:rPr>
          <w:rFonts w:cstheme="minorHAnsi"/>
          <w:color w:val="000000" w:themeColor="text1"/>
        </w:rPr>
        <w:t xml:space="preserve">. </w:t>
      </w:r>
      <w:r w:rsidR="00461EAD">
        <w:rPr>
          <w:rFonts w:cstheme="minorHAnsi"/>
          <w:color w:val="000000" w:themeColor="text1"/>
        </w:rPr>
        <w:t xml:space="preserve">Physical fitness in children is also associated with reduced risk of depression, anxiety, </w:t>
      </w:r>
      <w:commentRangeStart w:id="55"/>
      <w:r w:rsidR="00461EAD">
        <w:rPr>
          <w:rFonts w:cstheme="minorHAnsi"/>
          <w:color w:val="000000" w:themeColor="text1"/>
        </w:rPr>
        <w:t>and ADHD.</w:t>
      </w:r>
      <w:commentRangeEnd w:id="55"/>
      <w:r w:rsidR="00461EAD">
        <w:rPr>
          <w:rStyle w:val="CommentReference"/>
        </w:rPr>
        <w:commentReference w:id="55"/>
      </w:r>
      <w:r w:rsidR="00C909FE">
        <w:rPr>
          <w:rFonts w:cstheme="minorHAnsi"/>
          <w:color w:val="000000" w:themeColor="text1"/>
        </w:rPr>
        <w:t xml:space="preserve"> </w:t>
      </w:r>
    </w:p>
    <w:p w14:paraId="710F72D8" w14:textId="7A0F1BE7" w:rsidR="002A23E6" w:rsidRDefault="002A23E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[PA restriction in patients with hip conditions]</w:t>
      </w:r>
    </w:p>
    <w:p w14:paraId="1942B936" w14:textId="370D6206" w:rsidR="00B400B3" w:rsidRDefault="00BC6BF3"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 xml:space="preserve">Restriction of physical activity is commonly prescribed during the active stages of many hip pathologies. </w:t>
      </w:r>
      <w:r w:rsidR="00C909FE">
        <w:rPr>
          <w:rFonts w:cstheme="minorHAnsi"/>
          <w:color w:val="000000" w:themeColor="text1"/>
        </w:rPr>
        <w:t>Once these patients have healed</w:t>
      </w:r>
      <w:r w:rsidR="00F8234B">
        <w:rPr>
          <w:rFonts w:cstheme="minorHAnsi"/>
          <w:color w:val="000000" w:themeColor="text1"/>
        </w:rPr>
        <w:t xml:space="preserve">, orthopedic surgeons normally lift these restrictions. However, with little literature available </w:t>
      </w:r>
      <w:r w:rsidR="005E652F">
        <w:rPr>
          <w:rFonts w:cstheme="minorHAnsi"/>
          <w:color w:val="000000" w:themeColor="text1"/>
        </w:rPr>
        <w:t>on the dose, type, and intensity of exercise that would be appropriate for these patients, there is considerable variability in the recommendations given to patients.</w:t>
      </w:r>
      <w:r w:rsidR="0002150F">
        <w:rPr>
          <w:rFonts w:cstheme="minorHAnsi"/>
          <w:color w:val="000000" w:themeColor="text1"/>
        </w:rPr>
        <w:t xml:space="preserve"> </w:t>
      </w:r>
      <w:r w:rsidR="008B04D8">
        <w:rPr>
          <w:rFonts w:cstheme="minorHAnsi"/>
          <w:color w:val="000000" w:themeColor="text1"/>
        </w:rPr>
        <w:t xml:space="preserve">When surveyed, there has even been controversy among orthopedic surgeons as to whether they believe PA may compromise the hip joint and possibly lead to </w:t>
      </w:r>
      <w:r w:rsidR="00AB47D8">
        <w:rPr>
          <w:rFonts w:cstheme="minorHAnsi"/>
          <w:color w:val="000000" w:themeColor="text1"/>
        </w:rPr>
        <w:t>osteoarthritis.</w:t>
      </w:r>
      <w:r w:rsidR="008B04D8">
        <w:rPr>
          <w:rFonts w:cstheme="minorHAnsi"/>
          <w:color w:val="000000" w:themeColor="text1"/>
        </w:rPr>
        <w:t xml:space="preserve"> </w:t>
      </w:r>
    </w:p>
    <w:p w14:paraId="4E129BA4" w14:textId="1E9B5B27" w:rsidR="002A23E6" w:rsidRDefault="002A23E6"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[Tying everything together]</w:t>
      </w:r>
    </w:p>
    <w:p w14:paraId="525930B8" w14:textId="4169746A" w:rsidR="0002150F" w:rsidRDefault="0002150F" w:rsidP="002B7098">
      <w:pPr>
        <w:widowControl w:val="0"/>
        <w:autoSpaceDE w:val="0"/>
        <w:autoSpaceDN w:val="0"/>
        <w:adjustRightInd w:val="0"/>
        <w:spacing w:after="240" w:line="360" w:lineRule="auto"/>
        <w:rPr>
          <w:rFonts w:cstheme="minorHAnsi"/>
          <w:color w:val="000000" w:themeColor="text1"/>
        </w:rPr>
      </w:pPr>
      <w:r>
        <w:rPr>
          <w:rFonts w:cstheme="minorHAnsi"/>
          <w:color w:val="000000" w:themeColor="text1"/>
        </w:rPr>
        <w:t>There is hence a need for a scoping literature review to consolidate and summarize literature around a return to PA for hip patients and identify gaps in research.</w:t>
      </w:r>
    </w:p>
    <w:p w14:paraId="3EE31F20" w14:textId="07DD3981" w:rsidR="00274B2F" w:rsidRPr="004D734F" w:rsidRDefault="1E2BB52C" w:rsidP="1E2BB52C">
      <w:pPr>
        <w:widowControl w:val="0"/>
        <w:autoSpaceDE w:val="0"/>
        <w:autoSpaceDN w:val="0"/>
        <w:adjustRightInd w:val="0"/>
        <w:spacing w:after="240" w:line="360" w:lineRule="auto"/>
        <w:rPr>
          <w:rFonts w:cstheme="minorHAnsi"/>
          <w:i/>
          <w:iCs/>
          <w:color w:val="000000"/>
        </w:rPr>
      </w:pPr>
      <w:r w:rsidRPr="004D734F">
        <w:rPr>
          <w:rFonts w:cstheme="minorHAnsi"/>
        </w:rPr>
        <w:t>A preliminary search of PROSPERO, MEDLINE, the Cochrane Database of Systematic Reviews</w:t>
      </w:r>
      <w:r w:rsidR="00CB4B91">
        <w:rPr>
          <w:rFonts w:cstheme="minorHAnsi"/>
        </w:rPr>
        <w:t>,</w:t>
      </w:r>
      <w:r w:rsidRPr="004D734F">
        <w:rPr>
          <w:rFonts w:cstheme="minorHAnsi"/>
        </w:rPr>
        <w:t xml:space="preserve"> and </w:t>
      </w:r>
      <w:r w:rsidRPr="004D734F">
        <w:rPr>
          <w:rFonts w:cstheme="minorHAnsi"/>
          <w:i/>
          <w:iCs/>
        </w:rPr>
        <w:t xml:space="preserve">JBI </w:t>
      </w:r>
      <w:r w:rsidR="003C6BE5" w:rsidRPr="004D734F">
        <w:rPr>
          <w:rFonts w:cstheme="minorHAnsi"/>
          <w:i/>
          <w:iCs/>
        </w:rPr>
        <w:t>Evidence Synthesis</w:t>
      </w:r>
      <w:r w:rsidRPr="004D734F">
        <w:rPr>
          <w:rFonts w:cstheme="minorHAnsi"/>
        </w:rPr>
        <w:t xml:space="preserve"> was conducted and no current or </w:t>
      </w:r>
      <w:r w:rsidR="00CB4B91">
        <w:rPr>
          <w:rFonts w:cstheme="minorHAnsi"/>
        </w:rPr>
        <w:t>in-progress</w:t>
      </w:r>
      <w:r w:rsidRPr="004D734F">
        <w:rPr>
          <w:rFonts w:cstheme="minorHAnsi"/>
        </w:rPr>
        <w:t xml:space="preserve"> scoping reviews or systematic reviews on the topic were identified. </w:t>
      </w:r>
    </w:p>
    <w:p w14:paraId="25803F29" w14:textId="49DC051C" w:rsidR="008E751E" w:rsidRPr="004D734F" w:rsidRDefault="003C6BE5" w:rsidP="002B7098">
      <w:pPr>
        <w:widowControl w:val="0"/>
        <w:autoSpaceDE w:val="0"/>
        <w:autoSpaceDN w:val="0"/>
        <w:adjustRightInd w:val="0"/>
        <w:spacing w:after="240" w:line="360" w:lineRule="auto"/>
        <w:rPr>
          <w:rFonts w:cstheme="minorHAnsi"/>
          <w:i/>
          <w:iCs/>
          <w:color w:val="1F497D" w:themeColor="text2"/>
        </w:rPr>
      </w:pPr>
      <w:r w:rsidRPr="004D734F">
        <w:rPr>
          <w:rFonts w:cstheme="minorHAnsi"/>
          <w:i/>
          <w:iCs/>
          <w:color w:val="1F497D" w:themeColor="text2"/>
        </w:rPr>
        <w:t>[</w:t>
      </w:r>
      <w:r w:rsidR="007B00A4" w:rsidRPr="004D734F">
        <w:rPr>
          <w:rFonts w:cstheme="minorHAnsi"/>
          <w:i/>
          <w:iCs/>
          <w:color w:val="1F497D" w:themeColor="text2"/>
        </w:rPr>
        <w:t xml:space="preserve">If there </w:t>
      </w:r>
      <w:r w:rsidR="00EE1F51" w:rsidRPr="004D734F">
        <w:rPr>
          <w:rFonts w:cstheme="minorHAnsi"/>
          <w:i/>
          <w:iCs/>
          <w:color w:val="1F497D" w:themeColor="text2"/>
        </w:rPr>
        <w:t>are</w:t>
      </w:r>
      <w:r w:rsidR="007B00A4" w:rsidRPr="004D734F">
        <w:rPr>
          <w:rFonts w:cstheme="minorHAnsi"/>
          <w:i/>
          <w:iCs/>
          <w:color w:val="1F497D" w:themeColor="text2"/>
        </w:rPr>
        <w:t xml:space="preserve"> an</w:t>
      </w:r>
      <w:r w:rsidR="00274B2F" w:rsidRPr="004D734F">
        <w:rPr>
          <w:rFonts w:cstheme="minorHAnsi"/>
          <w:i/>
          <w:iCs/>
          <w:color w:val="1F497D" w:themeColor="text2"/>
        </w:rPr>
        <w:t>y</w:t>
      </w:r>
      <w:r w:rsidR="007B00A4" w:rsidRPr="004D734F">
        <w:rPr>
          <w:rFonts w:cstheme="minorHAnsi"/>
          <w:i/>
          <w:iCs/>
          <w:color w:val="1F497D" w:themeColor="text2"/>
        </w:rPr>
        <w:t xml:space="preserve"> existing systematic review</w:t>
      </w:r>
      <w:r w:rsidR="00274B2F" w:rsidRPr="004D734F">
        <w:rPr>
          <w:rFonts w:cstheme="minorHAnsi"/>
          <w:i/>
          <w:iCs/>
          <w:color w:val="1F497D" w:themeColor="text2"/>
        </w:rPr>
        <w:t>s</w:t>
      </w:r>
      <w:r w:rsidR="00B73534" w:rsidRPr="004D734F">
        <w:rPr>
          <w:rFonts w:cstheme="minorHAnsi"/>
          <w:i/>
          <w:iCs/>
          <w:color w:val="1F497D" w:themeColor="text2"/>
        </w:rPr>
        <w:t xml:space="preserve"> or scoping reviews</w:t>
      </w:r>
      <w:r w:rsidR="007B00A4" w:rsidRPr="004D734F">
        <w:rPr>
          <w:rFonts w:cstheme="minorHAnsi"/>
          <w:i/>
          <w:iCs/>
          <w:color w:val="1F497D" w:themeColor="text2"/>
        </w:rPr>
        <w:t>, it should be specified how the proposed review will differ.</w:t>
      </w:r>
      <w:r w:rsidRPr="004D734F">
        <w:rPr>
          <w:rFonts w:cstheme="minorHAnsi"/>
          <w:i/>
          <w:iCs/>
          <w:color w:val="1F497D" w:themeColor="text2"/>
        </w:rPr>
        <w:t>]</w:t>
      </w:r>
      <w:r w:rsidR="00274B2F" w:rsidRPr="004D734F">
        <w:rPr>
          <w:rFonts w:cstheme="minorHAnsi"/>
          <w:i/>
          <w:iCs/>
          <w:color w:val="1F497D" w:themeColor="text2"/>
        </w:rPr>
        <w:t xml:space="preserve"> </w:t>
      </w:r>
    </w:p>
    <w:p w14:paraId="56A5FBF5" w14:textId="1F77B946" w:rsidR="00973691" w:rsidRDefault="003C6BE5" w:rsidP="00B03F55">
      <w:pPr>
        <w:widowControl w:val="0"/>
        <w:autoSpaceDE w:val="0"/>
        <w:autoSpaceDN w:val="0"/>
        <w:adjustRightInd w:val="0"/>
        <w:spacing w:after="240" w:line="360" w:lineRule="auto"/>
        <w:rPr>
          <w:rFonts w:cstheme="minorHAnsi"/>
          <w:i/>
          <w:iCs/>
          <w:color w:val="1F497D" w:themeColor="text2"/>
        </w:rPr>
      </w:pPr>
      <w:r w:rsidRPr="004D734F">
        <w:rPr>
          <w:rFonts w:cstheme="minorHAnsi"/>
          <w:i/>
          <w:iCs/>
          <w:color w:val="1F497D" w:themeColor="text2"/>
        </w:rPr>
        <w:lastRenderedPageBreak/>
        <w:t>[</w:t>
      </w:r>
      <w:r w:rsidR="00973691" w:rsidRPr="004D734F">
        <w:rPr>
          <w:rFonts w:cstheme="minorHAnsi"/>
          <w:i/>
          <w:iCs/>
          <w:color w:val="1F497D" w:themeColor="text2"/>
        </w:rPr>
        <w:t>Conclude with an overarching review objective that captures and aligns with the core elements/mnemoni</w:t>
      </w:r>
      <w:r w:rsidR="00F248DE" w:rsidRPr="004D734F">
        <w:rPr>
          <w:rFonts w:cstheme="minorHAnsi"/>
          <w:i/>
          <w:iCs/>
          <w:color w:val="1F497D" w:themeColor="text2"/>
        </w:rPr>
        <w:t>c (i.e. PCC</w:t>
      </w:r>
      <w:r w:rsidR="00B05F15" w:rsidRPr="004D734F">
        <w:rPr>
          <w:rFonts w:cstheme="minorHAnsi"/>
          <w:i/>
          <w:iCs/>
          <w:color w:val="1F497D" w:themeColor="text2"/>
        </w:rPr>
        <w:t>) of the inclusion criteria</w:t>
      </w:r>
      <w:r w:rsidR="00274B2F" w:rsidRPr="004D734F">
        <w:rPr>
          <w:rFonts w:cstheme="minorHAnsi"/>
          <w:i/>
          <w:iCs/>
          <w:color w:val="1F497D" w:themeColor="text2"/>
        </w:rPr>
        <w:t>.</w:t>
      </w:r>
      <w:r w:rsidRPr="004D734F">
        <w:rPr>
          <w:rFonts w:cstheme="minorHAnsi"/>
          <w:i/>
          <w:iCs/>
          <w:color w:val="1F497D" w:themeColor="text2"/>
        </w:rPr>
        <w:t>]</w:t>
      </w:r>
    </w:p>
    <w:p w14:paraId="72CE2AE2" w14:textId="77777777" w:rsidR="00AB47D8" w:rsidRPr="00AB47D8" w:rsidRDefault="00AB47D8" w:rsidP="00B03F55">
      <w:pPr>
        <w:widowControl w:val="0"/>
        <w:autoSpaceDE w:val="0"/>
        <w:autoSpaceDN w:val="0"/>
        <w:adjustRightInd w:val="0"/>
        <w:spacing w:after="240" w:line="360" w:lineRule="auto"/>
        <w:rPr>
          <w:rFonts w:cstheme="minorHAnsi"/>
          <w:color w:val="1F497D" w:themeColor="text2"/>
        </w:rPr>
      </w:pPr>
    </w:p>
    <w:p w14:paraId="7CBA50AE" w14:textId="3D17BE72" w:rsidR="009F5D4E" w:rsidRPr="004D734F" w:rsidRDefault="009F5D4E" w:rsidP="004D734F">
      <w:pPr>
        <w:pStyle w:val="Heading1"/>
        <w:rPr>
          <w:rFonts w:cstheme="minorHAnsi"/>
          <w:sz w:val="24"/>
          <w:szCs w:val="24"/>
        </w:rPr>
      </w:pPr>
      <w:r w:rsidRPr="004D734F">
        <w:rPr>
          <w:rFonts w:cstheme="minorHAnsi"/>
        </w:rPr>
        <w:t>Review question(s)</w:t>
      </w:r>
      <w:r w:rsidR="00DF39F3" w:rsidRPr="004D734F">
        <w:rPr>
          <w:rFonts w:cstheme="minorHAnsi"/>
          <w:color w:val="808080" w:themeColor="background1" w:themeShade="80"/>
        </w:rPr>
        <w:t xml:space="preserve"> &lt;level 1 heading&gt;</w:t>
      </w:r>
    </w:p>
    <w:p w14:paraId="12B6267D" w14:textId="77777777" w:rsidR="009F5D4E" w:rsidRDefault="009F5D4E" w:rsidP="009F5D4E">
      <w:pPr>
        <w:widowControl w:val="0"/>
        <w:autoSpaceDE w:val="0"/>
        <w:autoSpaceDN w:val="0"/>
        <w:adjustRightInd w:val="0"/>
        <w:spacing w:after="240" w:line="360" w:lineRule="auto"/>
        <w:rPr>
          <w:rFonts w:cstheme="minorHAnsi"/>
        </w:rPr>
      </w:pPr>
      <w:r w:rsidRPr="004D734F">
        <w:rPr>
          <w:rFonts w:cstheme="minorHAnsi"/>
        </w:rPr>
        <w:t xml:space="preserve">What </w:t>
      </w:r>
      <w:r w:rsidRPr="004D734F">
        <w:rPr>
          <w:rFonts w:cstheme="minorHAnsi"/>
          <w:shd w:val="clear" w:color="auto" w:fill="FFFFCC"/>
        </w:rPr>
        <w:t>#concept#</w:t>
      </w:r>
      <w:r w:rsidRPr="004D734F">
        <w:rPr>
          <w:rFonts w:cstheme="minorHAnsi"/>
        </w:rPr>
        <w:t xml:space="preserve"> in </w:t>
      </w:r>
      <w:r w:rsidRPr="004D734F">
        <w:rPr>
          <w:rFonts w:cstheme="minorHAnsi"/>
          <w:shd w:val="clear" w:color="auto" w:fill="FFFFCC"/>
        </w:rPr>
        <w:t>#participants#</w:t>
      </w:r>
      <w:r w:rsidRPr="004D734F">
        <w:rPr>
          <w:rFonts w:cstheme="minorHAnsi"/>
        </w:rPr>
        <w:t xml:space="preserve"> in </w:t>
      </w:r>
      <w:r w:rsidRPr="004D734F">
        <w:rPr>
          <w:rFonts w:cstheme="minorHAnsi"/>
          <w:shd w:val="clear" w:color="auto" w:fill="FFFFCC"/>
        </w:rPr>
        <w:t>#context#</w:t>
      </w:r>
      <w:r w:rsidRPr="004D734F">
        <w:rPr>
          <w:rFonts w:cstheme="minorHAnsi"/>
        </w:rPr>
        <w:t xml:space="preserve">? </w:t>
      </w:r>
    </w:p>
    <w:p w14:paraId="3AAB22F3" w14:textId="11C99E60" w:rsidR="00C90883" w:rsidRDefault="00C90883" w:rsidP="00C90883">
      <w:pPr>
        <w:pStyle w:val="ListParagraph"/>
        <w:widowControl w:val="0"/>
        <w:numPr>
          <w:ilvl w:val="0"/>
          <w:numId w:val="9"/>
        </w:numPr>
        <w:autoSpaceDE w:val="0"/>
        <w:autoSpaceDN w:val="0"/>
        <w:adjustRightInd w:val="0"/>
        <w:spacing w:after="240" w:line="360" w:lineRule="auto"/>
        <w:rPr>
          <w:rFonts w:cstheme="minorHAnsi"/>
        </w:rPr>
      </w:pPr>
      <w:r>
        <w:rPr>
          <w:rFonts w:cstheme="minorHAnsi"/>
        </w:rPr>
        <w:t>What evidence is there to support concerns about a return to physical activity compromising the hip joint after healing in children with hip pathologies</w:t>
      </w:r>
      <w:r w:rsidR="00A21A06">
        <w:rPr>
          <w:rFonts w:cstheme="minorHAnsi"/>
        </w:rPr>
        <w:t>?</w:t>
      </w:r>
    </w:p>
    <w:p w14:paraId="7A8B2E1B" w14:textId="40B0F3DC" w:rsidR="00C90883" w:rsidRDefault="00C90883" w:rsidP="00C90883">
      <w:pPr>
        <w:pStyle w:val="ListParagraph"/>
        <w:widowControl w:val="0"/>
        <w:numPr>
          <w:ilvl w:val="0"/>
          <w:numId w:val="9"/>
        </w:numPr>
        <w:autoSpaceDE w:val="0"/>
        <w:autoSpaceDN w:val="0"/>
        <w:adjustRightInd w:val="0"/>
        <w:spacing w:after="240" w:line="360" w:lineRule="auto"/>
        <w:rPr>
          <w:rFonts w:cstheme="minorHAnsi"/>
        </w:rPr>
      </w:pPr>
      <w:r>
        <w:rPr>
          <w:rFonts w:cstheme="minorHAnsi"/>
        </w:rPr>
        <w:t>What types and what durations of physical activity are best suited for children with hip pathologies after healing</w:t>
      </w:r>
      <w:r w:rsidR="00A21A06">
        <w:rPr>
          <w:rFonts w:cstheme="minorHAnsi"/>
        </w:rPr>
        <w:t>?</w:t>
      </w:r>
    </w:p>
    <w:p w14:paraId="206469E2" w14:textId="7BBD1DA9" w:rsidR="00A21A06" w:rsidRPr="00A21A06" w:rsidRDefault="00C90883" w:rsidP="00A21A06">
      <w:pPr>
        <w:pStyle w:val="ListParagraph"/>
        <w:widowControl w:val="0"/>
        <w:numPr>
          <w:ilvl w:val="0"/>
          <w:numId w:val="9"/>
        </w:numPr>
        <w:autoSpaceDE w:val="0"/>
        <w:autoSpaceDN w:val="0"/>
        <w:adjustRightInd w:val="0"/>
        <w:spacing w:after="240" w:line="360" w:lineRule="auto"/>
        <w:rPr>
          <w:rFonts w:cstheme="minorHAnsi"/>
        </w:rPr>
      </w:pPr>
      <w:r>
        <w:rPr>
          <w:rFonts w:cstheme="minorHAnsi"/>
        </w:rPr>
        <w:t xml:space="preserve">What considerations should be made when </w:t>
      </w:r>
      <w:r w:rsidR="00A21A06">
        <w:rPr>
          <w:rFonts w:cstheme="minorHAnsi"/>
        </w:rPr>
        <w:t>discussing a return to physical activity in pediatric patients with hip conditions?</w:t>
      </w:r>
    </w:p>
    <w:p w14:paraId="70EF45E0" w14:textId="34802906" w:rsidR="009F5D4E" w:rsidRPr="004D734F" w:rsidRDefault="003C6BE5" w:rsidP="009F5D4E">
      <w:pPr>
        <w:widowControl w:val="0"/>
        <w:autoSpaceDE w:val="0"/>
        <w:autoSpaceDN w:val="0"/>
        <w:adjustRightInd w:val="0"/>
        <w:spacing w:before="240" w:line="360" w:lineRule="auto"/>
        <w:rPr>
          <w:rFonts w:cstheme="minorHAnsi"/>
          <w:i/>
          <w:iCs/>
          <w:color w:val="1F497D" w:themeColor="text2"/>
        </w:rPr>
      </w:pPr>
      <w:r w:rsidRPr="004D734F">
        <w:rPr>
          <w:rFonts w:cstheme="minorHAnsi"/>
          <w:i/>
          <w:iCs/>
          <w:color w:val="1F497D" w:themeColor="text2"/>
        </w:rPr>
        <w:t>[</w:t>
      </w:r>
      <w:r w:rsidR="009F5D4E" w:rsidRPr="004D734F">
        <w:rPr>
          <w:rFonts w:cstheme="minorHAnsi"/>
          <w:i/>
          <w:iCs/>
          <w:color w:val="1F497D" w:themeColor="text2"/>
        </w:rPr>
        <w:t xml:space="preserve">Add additional review sub-questions if they expand on the information presented </w:t>
      </w:r>
      <w:proofErr w:type="gramStart"/>
      <w:r w:rsidR="009F5D4E" w:rsidRPr="004D734F">
        <w:rPr>
          <w:rFonts w:cstheme="minorHAnsi"/>
          <w:i/>
          <w:iCs/>
          <w:color w:val="1F497D" w:themeColor="text2"/>
        </w:rPr>
        <w:t>above, or</w:t>
      </w:r>
      <w:proofErr w:type="gramEnd"/>
      <w:r w:rsidR="009F5D4E" w:rsidRPr="004D734F">
        <w:rPr>
          <w:rFonts w:cstheme="minorHAnsi"/>
          <w:i/>
          <w:iCs/>
          <w:color w:val="1F497D" w:themeColor="text2"/>
        </w:rPr>
        <w:t xml:space="preserve"> provide further detail on specific elements of the review, such as particular attributes of context, population or concept for your review.</w:t>
      </w:r>
      <w:r w:rsidRPr="004D734F">
        <w:rPr>
          <w:rFonts w:cstheme="minorHAnsi"/>
          <w:i/>
          <w:iCs/>
          <w:color w:val="1F497D" w:themeColor="text2"/>
        </w:rPr>
        <w:t>]</w:t>
      </w:r>
    </w:p>
    <w:bookmarkEnd w:id="49"/>
    <w:p w14:paraId="39453403" w14:textId="13DB19F7" w:rsidR="000643DD" w:rsidRPr="004D734F" w:rsidRDefault="00FC3497" w:rsidP="004D734F">
      <w:pPr>
        <w:pStyle w:val="Heading1"/>
        <w:rPr>
          <w:rFonts w:cstheme="minorHAnsi"/>
          <w:sz w:val="24"/>
          <w:szCs w:val="24"/>
        </w:rPr>
      </w:pPr>
      <w:r w:rsidRPr="004D734F">
        <w:rPr>
          <w:rFonts w:cstheme="minorHAnsi"/>
        </w:rPr>
        <w:t>Inclusion criteria</w:t>
      </w:r>
      <w:bookmarkStart w:id="56" w:name="N10064"/>
      <w:bookmarkEnd w:id="50"/>
      <w:r w:rsidR="00DF39F3" w:rsidRPr="00CB4B91">
        <w:rPr>
          <w:rFonts w:cstheme="minorHAnsi"/>
          <w:b w:val="0"/>
          <w:iCs/>
          <w:color w:val="A6A6A6" w:themeColor="background1" w:themeShade="A6"/>
          <w:szCs w:val="20"/>
        </w:rPr>
        <w:t>&lt;level 1 heading&gt;</w:t>
      </w:r>
    </w:p>
    <w:p w14:paraId="2EE9325B" w14:textId="7A88F4D2" w:rsidR="00FC3497" w:rsidRPr="004D734F" w:rsidRDefault="1E2BB52C" w:rsidP="00CB4B91">
      <w:pPr>
        <w:pStyle w:val="Heading2"/>
      </w:pPr>
      <w:r w:rsidRPr="00CB4B91">
        <w:t>Participants</w:t>
      </w:r>
      <w:r w:rsidRPr="00CB4B91">
        <w:rPr>
          <w:color w:val="A6A6A6" w:themeColor="background1" w:themeShade="A6"/>
        </w:rPr>
        <w:t>&lt;level 2 heading&gt;</w:t>
      </w:r>
    </w:p>
    <w:bookmarkEnd w:id="56"/>
    <w:p w14:paraId="433D89AD" w14:textId="769891D8" w:rsidR="00FC3497" w:rsidRPr="004D734F" w:rsidRDefault="007A096F" w:rsidP="004F0C0A">
      <w:pPr>
        <w:widowControl w:val="0"/>
        <w:autoSpaceDE w:val="0"/>
        <w:autoSpaceDN w:val="0"/>
        <w:adjustRightInd w:val="0"/>
        <w:spacing w:before="120" w:after="240" w:line="360" w:lineRule="auto"/>
        <w:jc w:val="both"/>
        <w:rPr>
          <w:rFonts w:cstheme="minorHAnsi"/>
        </w:rPr>
      </w:pPr>
      <w:r w:rsidRPr="004D734F">
        <w:rPr>
          <w:rFonts w:cstheme="minorHAnsi"/>
        </w:rPr>
        <w:t>T</w:t>
      </w:r>
      <w:r w:rsidR="00FC3497" w:rsidRPr="004D734F">
        <w:rPr>
          <w:rFonts w:cstheme="minorHAnsi"/>
        </w:rPr>
        <w:t xml:space="preserve">his </w:t>
      </w:r>
      <w:r w:rsidR="00A21A06">
        <w:rPr>
          <w:rFonts w:cstheme="minorHAnsi"/>
        </w:rPr>
        <w:t xml:space="preserve">scoping </w:t>
      </w:r>
      <w:r w:rsidR="00FC3497" w:rsidRPr="004D734F">
        <w:rPr>
          <w:rFonts w:cstheme="minorHAnsi"/>
        </w:rPr>
        <w:t>review will consider studies that include</w:t>
      </w:r>
      <w:r w:rsidR="005B247E">
        <w:rPr>
          <w:rFonts w:cstheme="minorHAnsi"/>
        </w:rPr>
        <w:t xml:space="preserve"> human</w:t>
      </w:r>
      <w:r w:rsidR="00FC3497" w:rsidRPr="004D734F">
        <w:rPr>
          <w:rFonts w:cstheme="minorHAnsi"/>
        </w:rPr>
        <w:t xml:space="preserve"> </w:t>
      </w:r>
      <w:r w:rsidR="004F0C0A">
        <w:rPr>
          <w:rFonts w:cstheme="minorHAnsi"/>
          <w:shd w:val="clear" w:color="auto" w:fill="FFFFCC"/>
        </w:rPr>
        <w:t>patients aged below 18 years with LCPD, SCFE, or DDH that are otherwise typically developing.</w:t>
      </w:r>
      <w:r w:rsidR="00356C5D">
        <w:rPr>
          <w:rFonts w:cstheme="minorHAnsi"/>
          <w:shd w:val="clear" w:color="auto" w:fill="FFFFCC"/>
        </w:rPr>
        <w:t xml:space="preserve"> Studies focusing on athletes with these hip conditions will also be included.</w:t>
      </w:r>
    </w:p>
    <w:p w14:paraId="2AD789AA" w14:textId="0F097A17" w:rsidR="00FC3497" w:rsidRDefault="00F45842" w:rsidP="00CB4B91">
      <w:pPr>
        <w:pStyle w:val="Heading2"/>
        <w:rPr>
          <w:color w:val="A6A6A6" w:themeColor="background1" w:themeShade="A6"/>
        </w:rPr>
      </w:pPr>
      <w:bookmarkStart w:id="57" w:name="N10077"/>
      <w:r>
        <w:rPr>
          <w:color w:val="000000"/>
          <w:szCs w:val="28"/>
        </w:rPr>
        <w:t>Concept</w:t>
      </w:r>
      <w:r w:rsidR="00DF39F3" w:rsidRPr="00CB4B91">
        <w:rPr>
          <w:color w:val="A6A6A6" w:themeColor="background1" w:themeShade="A6"/>
        </w:rPr>
        <w:t>&lt;level 2 heading&gt;</w:t>
      </w:r>
    </w:p>
    <w:p w14:paraId="37D0A8F7" w14:textId="3D2C5444" w:rsidR="00F45842" w:rsidRPr="00F45842" w:rsidRDefault="00F45842" w:rsidP="00F45842">
      <w:r>
        <w:t>This review will consider studies that explore PA in children after they have undergone</w:t>
      </w:r>
      <w:r w:rsidR="00A21A06">
        <w:t xml:space="preserve"> and healed from</w:t>
      </w:r>
      <w:r>
        <w:t xml:space="preserve"> treatment for their hip condition. Treatment in this case will include both surgical and non-surgical treatment and management of the condition</w:t>
      </w:r>
      <w:r w:rsidR="00A21A06">
        <w:t>… [Maybe some descriptions of how we are defining “healed for different conditions]</w:t>
      </w:r>
    </w:p>
    <w:bookmarkEnd w:id="57"/>
    <w:p w14:paraId="0A25D934" w14:textId="05772D97" w:rsidR="00A81BAE" w:rsidRPr="004D734F" w:rsidRDefault="003C6BE5" w:rsidP="000561D9">
      <w:pPr>
        <w:widowControl w:val="0"/>
        <w:autoSpaceDE w:val="0"/>
        <w:autoSpaceDN w:val="0"/>
        <w:adjustRightInd w:val="0"/>
        <w:spacing w:before="120" w:after="240" w:line="360" w:lineRule="auto"/>
        <w:jc w:val="both"/>
        <w:rPr>
          <w:rFonts w:cstheme="minorHAnsi"/>
          <w:i/>
          <w:iCs/>
          <w:color w:val="1F497D" w:themeColor="text2"/>
        </w:rPr>
      </w:pPr>
      <w:r w:rsidRPr="004D734F">
        <w:rPr>
          <w:rFonts w:cstheme="minorHAnsi"/>
          <w:i/>
          <w:iCs/>
          <w:color w:val="1F497D" w:themeColor="text2"/>
        </w:rPr>
        <w:t>[</w:t>
      </w:r>
      <w:r w:rsidR="00A81BAE" w:rsidRPr="004D734F">
        <w:rPr>
          <w:rFonts w:cstheme="minorHAnsi"/>
          <w:i/>
          <w:iCs/>
          <w:color w:val="1F497D" w:themeColor="text2"/>
        </w:rPr>
        <w:t>This may include details that pertain to elements that would be detailed in a standard systematic review, such as the “interventions” and/ or “phenomena</w:t>
      </w:r>
      <w:r w:rsidR="00306B29" w:rsidRPr="004D734F">
        <w:rPr>
          <w:rFonts w:cstheme="minorHAnsi"/>
          <w:i/>
          <w:iCs/>
          <w:color w:val="1F497D" w:themeColor="text2"/>
        </w:rPr>
        <w:t xml:space="preserve"> of interest” and/or “outcomes”.</w:t>
      </w:r>
      <w:r w:rsidRPr="004D734F">
        <w:rPr>
          <w:rFonts w:cstheme="minorHAnsi"/>
          <w:i/>
          <w:iCs/>
          <w:color w:val="1F497D" w:themeColor="text2"/>
        </w:rPr>
        <w:t>]</w:t>
      </w:r>
    </w:p>
    <w:p w14:paraId="2214FF04" w14:textId="1C7EA674" w:rsidR="00EA716E" w:rsidRPr="004D734F" w:rsidRDefault="000643DD" w:rsidP="00CB4B91">
      <w:pPr>
        <w:pStyle w:val="Heading2"/>
        <w:rPr>
          <w:szCs w:val="24"/>
        </w:rPr>
      </w:pPr>
      <w:r w:rsidRPr="00CB4B91">
        <w:rPr>
          <w:color w:val="000000"/>
          <w:szCs w:val="28"/>
        </w:rPr>
        <w:lastRenderedPageBreak/>
        <w:t>C</w:t>
      </w:r>
      <w:r w:rsidR="00DB2D41" w:rsidRPr="00CB4B91">
        <w:rPr>
          <w:color w:val="000000"/>
          <w:szCs w:val="28"/>
        </w:rPr>
        <w:t>o</w:t>
      </w:r>
      <w:r w:rsidR="008A0D03" w:rsidRPr="00CB4B91">
        <w:rPr>
          <w:color w:val="000000"/>
          <w:szCs w:val="28"/>
        </w:rPr>
        <w:t>ntext</w:t>
      </w:r>
      <w:r w:rsidR="00DF39F3" w:rsidRPr="00CB4B91">
        <w:rPr>
          <w:color w:val="A6A6A6" w:themeColor="background1" w:themeShade="A6"/>
        </w:rPr>
        <w:t>&lt;level 2 heading&gt;</w:t>
      </w:r>
    </w:p>
    <w:p w14:paraId="54EB347C" w14:textId="47E0B50D" w:rsidR="008A0D03" w:rsidRPr="004D734F" w:rsidRDefault="00EA716E" w:rsidP="000A69F4">
      <w:pPr>
        <w:widowControl w:val="0"/>
        <w:autoSpaceDE w:val="0"/>
        <w:autoSpaceDN w:val="0"/>
        <w:adjustRightInd w:val="0"/>
        <w:spacing w:before="120" w:after="240" w:line="360" w:lineRule="auto"/>
        <w:jc w:val="both"/>
        <w:rPr>
          <w:rFonts w:cstheme="minorHAnsi"/>
        </w:rPr>
      </w:pPr>
      <w:r w:rsidRPr="004D734F">
        <w:rPr>
          <w:rFonts w:cstheme="minorHAnsi"/>
        </w:rPr>
        <w:t xml:space="preserve">This review will consider studies </w:t>
      </w:r>
      <w:r w:rsidR="005B247E">
        <w:rPr>
          <w:rFonts w:cstheme="minorHAnsi"/>
        </w:rPr>
        <w:t>regardless of country of origin.</w:t>
      </w:r>
      <w:r w:rsidR="000A69F4">
        <w:rPr>
          <w:rFonts w:cstheme="minorHAnsi"/>
        </w:rPr>
        <w:t xml:space="preserve"> Non-English articles will not be included in the review.</w:t>
      </w:r>
    </w:p>
    <w:p w14:paraId="1A880091" w14:textId="7E73E932" w:rsidR="00EA716E" w:rsidRPr="004D734F" w:rsidRDefault="003C6BE5" w:rsidP="000561D9">
      <w:pPr>
        <w:widowControl w:val="0"/>
        <w:autoSpaceDE w:val="0"/>
        <w:autoSpaceDN w:val="0"/>
        <w:adjustRightInd w:val="0"/>
        <w:spacing w:before="120" w:after="240" w:line="360" w:lineRule="auto"/>
        <w:jc w:val="both"/>
        <w:rPr>
          <w:rFonts w:cstheme="minorHAnsi"/>
          <w:i/>
          <w:iCs/>
          <w:color w:val="1F497D" w:themeColor="text2"/>
        </w:rPr>
      </w:pPr>
      <w:r w:rsidRPr="004D734F">
        <w:rPr>
          <w:rFonts w:cstheme="minorHAnsi"/>
          <w:i/>
          <w:iCs/>
          <w:color w:val="1F497D" w:themeColor="text2"/>
        </w:rPr>
        <w:t>[</w:t>
      </w:r>
      <w:r w:rsidR="008A0D03" w:rsidRPr="004D734F">
        <w:rPr>
          <w:rFonts w:cstheme="minorHAnsi"/>
          <w:i/>
          <w:iCs/>
          <w:color w:val="1F497D" w:themeColor="text2"/>
        </w:rPr>
        <w:t>Consider cultural/sub-cultural factors, geographic loca</w:t>
      </w:r>
      <w:r w:rsidR="00306B29" w:rsidRPr="004D734F">
        <w:rPr>
          <w:rFonts w:cstheme="minorHAnsi"/>
          <w:i/>
          <w:iCs/>
          <w:color w:val="1F497D" w:themeColor="text2"/>
        </w:rPr>
        <w:t>tion, specific racial or gender-</w:t>
      </w:r>
      <w:r w:rsidR="008A0D03" w:rsidRPr="004D734F">
        <w:rPr>
          <w:rFonts w:cstheme="minorHAnsi"/>
          <w:i/>
          <w:iCs/>
          <w:color w:val="1F497D" w:themeColor="text2"/>
        </w:rPr>
        <w:t>based interests or details about the specific setting</w:t>
      </w:r>
      <w:r w:rsidR="00274B2F" w:rsidRPr="004D734F">
        <w:rPr>
          <w:rFonts w:cstheme="minorHAnsi"/>
          <w:i/>
          <w:iCs/>
          <w:color w:val="1F497D" w:themeColor="text2"/>
        </w:rPr>
        <w:t>.</w:t>
      </w:r>
      <w:r w:rsidRPr="004D734F">
        <w:rPr>
          <w:rFonts w:cstheme="minorHAnsi"/>
          <w:i/>
          <w:iCs/>
          <w:color w:val="1F497D" w:themeColor="text2"/>
        </w:rPr>
        <w:t>]</w:t>
      </w:r>
    </w:p>
    <w:p w14:paraId="539E6856" w14:textId="6F5C8A44" w:rsidR="00FC3497" w:rsidRPr="00CB4B91" w:rsidRDefault="00F45842" w:rsidP="004D734F">
      <w:pPr>
        <w:pStyle w:val="Heading2"/>
        <w:rPr>
          <w:szCs w:val="28"/>
        </w:rPr>
      </w:pPr>
      <w:bookmarkStart w:id="58" w:name="N10097"/>
      <w:r>
        <w:rPr>
          <w:color w:val="000000"/>
          <w:szCs w:val="28"/>
        </w:rPr>
        <w:t>Types of sourc</w:t>
      </w:r>
      <w:r w:rsidR="00EF07C4">
        <w:rPr>
          <w:color w:val="000000"/>
          <w:szCs w:val="28"/>
        </w:rPr>
        <w:t>e</w:t>
      </w:r>
      <w:r>
        <w:rPr>
          <w:color w:val="000000"/>
          <w:szCs w:val="28"/>
        </w:rPr>
        <w:t>s</w:t>
      </w:r>
      <w:r w:rsidR="00DF39F3" w:rsidRPr="00CB4B91">
        <w:rPr>
          <w:color w:val="A6A6A6" w:themeColor="background1" w:themeShade="A6"/>
          <w:szCs w:val="28"/>
        </w:rPr>
        <w:t>&lt;level 2 heading&gt;</w:t>
      </w:r>
    </w:p>
    <w:bookmarkEnd w:id="58"/>
    <w:p w14:paraId="09E65B73" w14:textId="133F7DF1" w:rsidR="00306B29" w:rsidRPr="004D734F" w:rsidRDefault="003C6BE5" w:rsidP="008A0D03">
      <w:pPr>
        <w:widowControl w:val="0"/>
        <w:autoSpaceDE w:val="0"/>
        <w:autoSpaceDN w:val="0"/>
        <w:adjustRightInd w:val="0"/>
        <w:spacing w:before="120" w:after="240" w:line="360" w:lineRule="auto"/>
        <w:rPr>
          <w:rFonts w:cstheme="minorHAnsi"/>
          <w:i/>
          <w:color w:val="1F497D" w:themeColor="text2"/>
          <w:highlight w:val="yellow"/>
        </w:rPr>
      </w:pPr>
      <w:r w:rsidRPr="004D734F">
        <w:rPr>
          <w:rFonts w:cstheme="minorHAnsi"/>
          <w:i/>
          <w:color w:val="1F497D" w:themeColor="text2"/>
        </w:rPr>
        <w:t>[</w:t>
      </w:r>
      <w:r w:rsidR="00306B29" w:rsidRPr="004D734F">
        <w:rPr>
          <w:rFonts w:cstheme="minorHAnsi"/>
          <w:i/>
          <w:color w:val="1F497D" w:themeColor="text2"/>
        </w:rPr>
        <w:t>Edit set text as appropriate:</w:t>
      </w:r>
      <w:r w:rsidRPr="004D734F">
        <w:rPr>
          <w:rFonts w:cstheme="minorHAnsi"/>
          <w:i/>
          <w:color w:val="1F497D" w:themeColor="text2"/>
        </w:rPr>
        <w:t>]</w:t>
      </w:r>
    </w:p>
    <w:p w14:paraId="66FFBE1A" w14:textId="5073608C" w:rsidR="00356C5D" w:rsidRPr="004D734F" w:rsidRDefault="1E2BB52C" w:rsidP="000A69F4">
      <w:pPr>
        <w:widowControl w:val="0"/>
        <w:autoSpaceDE w:val="0"/>
        <w:autoSpaceDN w:val="0"/>
        <w:adjustRightInd w:val="0"/>
        <w:spacing w:before="120" w:after="240" w:line="360" w:lineRule="auto"/>
        <w:jc w:val="both"/>
        <w:rPr>
          <w:rFonts w:cstheme="minorHAnsi"/>
        </w:rPr>
      </w:pPr>
      <w:r w:rsidRPr="004D734F">
        <w:rPr>
          <w:rFonts w:cstheme="minorHAnsi"/>
          <w:color w:val="000000" w:themeColor="text1"/>
        </w:rPr>
        <w:t>This scoping review will consider quantitative, qualitative</w:t>
      </w:r>
      <w:r w:rsidR="00CB4B91">
        <w:rPr>
          <w:rFonts w:cstheme="minorHAnsi"/>
          <w:color w:val="000000" w:themeColor="text1"/>
        </w:rPr>
        <w:t>,</w:t>
      </w:r>
      <w:r w:rsidRPr="004D734F">
        <w:rPr>
          <w:rFonts w:cstheme="minorHAnsi"/>
          <w:color w:val="000000" w:themeColor="text1"/>
        </w:rPr>
        <w:t xml:space="preserve"> and mixed methods study designs for inclusion. </w:t>
      </w:r>
      <w:r w:rsidR="00356C5D">
        <w:rPr>
          <w:rFonts w:cstheme="minorHAnsi"/>
        </w:rPr>
        <w:t>In addition to primary literature, t</w:t>
      </w:r>
      <w:r w:rsidR="00356C5D" w:rsidRPr="004D734F">
        <w:rPr>
          <w:rFonts w:cstheme="minorHAnsi"/>
        </w:rPr>
        <w:t xml:space="preserve">his review will consider </w:t>
      </w:r>
      <w:r w:rsidR="00356C5D">
        <w:rPr>
          <w:rFonts w:cstheme="minorHAnsi"/>
        </w:rPr>
        <w:t xml:space="preserve">scoping, systematic, and narrative reviews, as well as case reports, meta-analyses, editorials, commentary pieces. </w:t>
      </w:r>
    </w:p>
    <w:p w14:paraId="58973DCB" w14:textId="7C2CC967" w:rsidR="008746F6" w:rsidRPr="004D734F" w:rsidRDefault="008746F6" w:rsidP="003A6938">
      <w:pPr>
        <w:widowControl w:val="0"/>
        <w:autoSpaceDE w:val="0"/>
        <w:autoSpaceDN w:val="0"/>
        <w:adjustRightInd w:val="0"/>
        <w:spacing w:before="120" w:after="240" w:line="360" w:lineRule="auto"/>
        <w:rPr>
          <w:rFonts w:cstheme="minorHAnsi"/>
          <w:color w:val="000000"/>
        </w:rPr>
      </w:pPr>
    </w:p>
    <w:p w14:paraId="5181A281" w14:textId="735BEF7D" w:rsidR="00250550" w:rsidRPr="004D734F" w:rsidRDefault="00250550" w:rsidP="004D734F">
      <w:pPr>
        <w:pStyle w:val="Heading1"/>
        <w:rPr>
          <w:rFonts w:cstheme="minorHAnsi"/>
          <w:b w:val="0"/>
          <w:color w:val="A6A6A6" w:themeColor="background1" w:themeShade="A6"/>
        </w:rPr>
      </w:pPr>
      <w:r w:rsidRPr="004D734F">
        <w:rPr>
          <w:rFonts w:cstheme="minorHAnsi"/>
          <w:color w:val="000000"/>
        </w:rPr>
        <w:t>Methods</w:t>
      </w:r>
      <w:r w:rsidR="00DF39F3" w:rsidRPr="004D734F">
        <w:rPr>
          <w:rFonts w:cstheme="minorHAnsi"/>
          <w:color w:val="A6A6A6" w:themeColor="background1" w:themeShade="A6"/>
        </w:rPr>
        <w:t>&lt;level 1 heading&gt;</w:t>
      </w:r>
    </w:p>
    <w:p w14:paraId="10C3B675" w14:textId="4976F295" w:rsidR="00325866" w:rsidRPr="00441975" w:rsidRDefault="00786B09" w:rsidP="00441975">
      <w:pPr>
        <w:spacing w:line="360" w:lineRule="auto"/>
        <w:rPr>
          <w:rFonts w:cstheme="minorHAnsi"/>
        </w:rPr>
      </w:pPr>
      <w:r w:rsidRPr="004D734F">
        <w:rPr>
          <w:rFonts w:cstheme="minorHAnsi"/>
          <w:color w:val="000000"/>
        </w:rPr>
        <w:t xml:space="preserve">The </w:t>
      </w:r>
      <w:r w:rsidR="006A543A" w:rsidRPr="004D734F">
        <w:rPr>
          <w:rFonts w:cstheme="minorHAnsi"/>
          <w:color w:val="000000"/>
        </w:rPr>
        <w:t xml:space="preserve">proposed </w:t>
      </w:r>
      <w:r w:rsidR="00A81BAE" w:rsidRPr="004D734F">
        <w:rPr>
          <w:rFonts w:cstheme="minorHAnsi"/>
          <w:color w:val="000000"/>
        </w:rPr>
        <w:t xml:space="preserve">scoping </w:t>
      </w:r>
      <w:r w:rsidRPr="004D734F">
        <w:rPr>
          <w:rFonts w:cstheme="minorHAnsi"/>
          <w:color w:val="000000"/>
        </w:rPr>
        <w:t xml:space="preserve">review will be conducted in accordance with </w:t>
      </w:r>
      <w:r w:rsidR="00CA5FD7" w:rsidRPr="004D734F">
        <w:rPr>
          <w:rFonts w:cstheme="minorHAnsi"/>
          <w:color w:val="000000"/>
        </w:rPr>
        <w:t xml:space="preserve">the </w:t>
      </w:r>
      <w:r w:rsidR="005040D9" w:rsidRPr="004D734F">
        <w:rPr>
          <w:rFonts w:cstheme="minorHAnsi"/>
          <w:color w:val="000000"/>
        </w:rPr>
        <w:t>JBI</w:t>
      </w:r>
      <w:r w:rsidR="006A543A" w:rsidRPr="004D734F">
        <w:rPr>
          <w:rFonts w:cstheme="minorHAnsi"/>
          <w:color w:val="000000"/>
        </w:rPr>
        <w:t xml:space="preserve"> methodology for</w:t>
      </w:r>
      <w:r w:rsidR="008746F6" w:rsidRPr="004D734F">
        <w:rPr>
          <w:rFonts w:cstheme="minorHAnsi"/>
          <w:color w:val="000000"/>
        </w:rPr>
        <w:t xml:space="preserve"> </w:t>
      </w:r>
      <w:r w:rsidR="00A81BAE" w:rsidRPr="004D734F">
        <w:rPr>
          <w:rFonts w:cstheme="minorHAnsi"/>
          <w:color w:val="000000"/>
        </w:rPr>
        <w:t xml:space="preserve">scoping </w:t>
      </w:r>
      <w:r w:rsidR="00A81BAE" w:rsidRPr="004D734F">
        <w:rPr>
          <w:rFonts w:cstheme="minorHAnsi"/>
        </w:rPr>
        <w:t>reviews</w:t>
      </w:r>
      <w:r w:rsidR="006A543A" w:rsidRPr="004D734F">
        <w:rPr>
          <w:rFonts w:cstheme="minorHAnsi"/>
        </w:rPr>
        <w:t xml:space="preserve"> </w:t>
      </w:r>
      <w:r w:rsidR="006A543A" w:rsidRPr="004D734F">
        <w:rPr>
          <w:rFonts w:cstheme="minorHAnsi"/>
          <w:shd w:val="clear" w:color="auto" w:fill="FFFFCC"/>
        </w:rPr>
        <w:t>#</w:t>
      </w:r>
      <w:r w:rsidR="00E355FD" w:rsidRPr="004D734F">
        <w:rPr>
          <w:rFonts w:cstheme="minorHAnsi"/>
          <w:shd w:val="clear" w:color="auto" w:fill="FFFFCC"/>
        </w:rPr>
        <w:t xml:space="preserve">insert a </w:t>
      </w:r>
      <w:r w:rsidR="00BD5047">
        <w:rPr>
          <w:rFonts w:cstheme="minorHAnsi"/>
          <w:shd w:val="clear" w:color="auto" w:fill="FFFFCC"/>
        </w:rPr>
        <w:t xml:space="preserve">superscript </w:t>
      </w:r>
      <w:r w:rsidR="00E355FD" w:rsidRPr="004D734F">
        <w:rPr>
          <w:rFonts w:cstheme="minorHAnsi"/>
          <w:shd w:val="clear" w:color="auto" w:fill="FFFFCC"/>
        </w:rPr>
        <w:t xml:space="preserve">citation to the </w:t>
      </w:r>
      <w:r w:rsidR="008123E6">
        <w:rPr>
          <w:rFonts w:cstheme="minorHAnsi"/>
          <w:shd w:val="clear" w:color="auto" w:fill="FFFFCC"/>
        </w:rPr>
        <w:t xml:space="preserve">relevant chapter of the </w:t>
      </w:r>
      <w:r w:rsidR="004525D9" w:rsidRPr="004D734F">
        <w:rPr>
          <w:rFonts w:cstheme="minorHAnsi"/>
          <w:i/>
          <w:iCs/>
          <w:shd w:val="clear" w:color="auto" w:fill="FFFFCC"/>
        </w:rPr>
        <w:t>JBI Manual for Evidence Synthesis</w:t>
      </w:r>
      <w:r w:rsidR="004525D9">
        <w:rPr>
          <w:rFonts w:cstheme="minorHAnsi"/>
          <w:shd w:val="clear" w:color="auto" w:fill="FFFFCC"/>
        </w:rPr>
        <w:t xml:space="preserve"> </w:t>
      </w:r>
      <w:r w:rsidR="009D592D" w:rsidRPr="004D734F">
        <w:rPr>
          <w:rFonts w:cstheme="minorHAnsi"/>
          <w:shd w:val="clear" w:color="auto" w:fill="FFFFCC"/>
        </w:rPr>
        <w:t>c</w:t>
      </w:r>
      <w:r w:rsidR="00E15AC0" w:rsidRPr="004D734F">
        <w:rPr>
          <w:rFonts w:cstheme="minorHAnsi"/>
          <w:shd w:val="clear" w:color="auto" w:fill="FFFFCC"/>
        </w:rPr>
        <w:t>hapter and add this to the reference list</w:t>
      </w:r>
      <w:r w:rsidR="002202D1" w:rsidRPr="004D734F">
        <w:rPr>
          <w:rFonts w:cstheme="minorHAnsi"/>
          <w:shd w:val="clear" w:color="auto" w:fill="FFFFCC"/>
        </w:rPr>
        <w:t xml:space="preserve"> &lt;</w:t>
      </w:r>
      <w:r w:rsidR="00DA3541">
        <w:rPr>
          <w:rFonts w:cstheme="minorHAnsi"/>
          <w:shd w:val="clear" w:color="auto" w:fill="FFFFCC"/>
        </w:rPr>
        <w:t>eg,</w:t>
      </w:r>
      <w:r w:rsidR="002202D1" w:rsidRPr="004D734F">
        <w:rPr>
          <w:rFonts w:cstheme="minorHAnsi"/>
          <w:shd w:val="clear" w:color="auto" w:fill="FFFFCC"/>
        </w:rPr>
        <w:t xml:space="preserve"> </w:t>
      </w:r>
      <w:r w:rsidR="008123E6">
        <w:rPr>
          <w:rFonts w:cstheme="minorHAnsi"/>
          <w:shd w:val="clear" w:color="auto" w:fill="FFFFCC"/>
        </w:rPr>
        <w:t xml:space="preserve">Peters MDJ, Godfrey C, McInerney P, Munn Z, Tricco AC, Khalil H. Scoping </w:t>
      </w:r>
      <w:r w:rsidR="008123E6" w:rsidRPr="00507DD0">
        <w:rPr>
          <w:rFonts w:cstheme="minorHAnsi"/>
          <w:shd w:val="clear" w:color="auto" w:fill="FFFFCC"/>
        </w:rPr>
        <w:t>reviews</w:t>
      </w:r>
      <w:r w:rsidR="00507DD0">
        <w:rPr>
          <w:rFonts w:cstheme="minorHAnsi"/>
          <w:shd w:val="clear" w:color="auto" w:fill="FFFFCC"/>
        </w:rPr>
        <w:t xml:space="preserve">. </w:t>
      </w:r>
      <w:r w:rsidR="00507DD0" w:rsidRPr="00441975">
        <w:rPr>
          <w:rFonts w:eastAsiaTheme="majorEastAsia" w:cstheme="minorHAnsi"/>
          <w:bCs/>
          <w:iCs/>
          <w:shd w:val="clear" w:color="auto" w:fill="FFFFCC"/>
        </w:rPr>
        <w:t>In: Aromataris E, Lockwood C, Porritt K, Pilla B, Jordan Z, editors. JBI Manual for Evidence Synthesis [internet]. JBI; 2024</w:t>
      </w:r>
      <w:r w:rsidR="002202D1" w:rsidRPr="00507DD0">
        <w:rPr>
          <w:rFonts w:cstheme="minorHAnsi"/>
          <w:sz w:val="21"/>
          <w:szCs w:val="21"/>
          <w:shd w:val="clear" w:color="auto" w:fill="FFFFCC"/>
        </w:rPr>
        <w:t xml:space="preserve"> [cited</w:t>
      </w:r>
      <w:r w:rsidR="002202D1" w:rsidRPr="004D734F">
        <w:rPr>
          <w:rFonts w:cstheme="minorHAnsi"/>
          <w:sz w:val="21"/>
          <w:szCs w:val="21"/>
          <w:shd w:val="clear" w:color="auto" w:fill="FFFFCC"/>
        </w:rPr>
        <w:t xml:space="preserve"> YYYY MMM DD]. Available from</w:t>
      </w:r>
      <w:r w:rsidR="000A667D" w:rsidRPr="004D734F">
        <w:rPr>
          <w:rFonts w:cstheme="minorHAnsi"/>
          <w:sz w:val="21"/>
          <w:szCs w:val="21"/>
          <w:shd w:val="clear" w:color="auto" w:fill="FFFFCC"/>
        </w:rPr>
        <w:t>:</w:t>
      </w:r>
      <w:r w:rsidR="002202D1" w:rsidRPr="004D734F">
        <w:rPr>
          <w:rFonts w:cstheme="minorHAnsi"/>
          <w:sz w:val="21"/>
          <w:szCs w:val="21"/>
          <w:shd w:val="clear" w:color="auto" w:fill="FFFFCC"/>
        </w:rPr>
        <w:t xml:space="preserve"> </w:t>
      </w:r>
      <w:hyperlink w:history="1">
        <w:r w:rsidR="00412DAC" w:rsidRPr="00075EEB">
          <w:rPr>
            <w:rStyle w:val="Hyperlink"/>
            <w:shd w:val="clear" w:color="auto" w:fill="FFFFCC"/>
          </w:rPr>
          <w:t>https://synthesismanual.jbi.global</w:t>
        </w:r>
        <w:r w:rsidR="00412DAC" w:rsidRPr="00075EEB">
          <w:rPr>
            <w:rStyle w:val="Hyperlink"/>
            <w:rFonts w:cstheme="minorHAnsi"/>
            <w:shd w:val="clear" w:color="auto" w:fill="FFFFCC"/>
          </w:rPr>
          <w:t>.&gt;#</w:t>
        </w:r>
      </w:hyperlink>
      <w:r w:rsidR="00412DAC">
        <w:rPr>
          <w:shd w:val="clear" w:color="auto" w:fill="FFFFCC"/>
        </w:rPr>
        <w:t xml:space="preserve">, </w:t>
      </w:r>
      <w:r w:rsidR="00412DAC">
        <w:t>and in line with the Preferred R</w:t>
      </w:r>
      <w:r w:rsidR="00412DAC" w:rsidRPr="5C760390">
        <w:t>eporting Items for Systematic Reviews and Meta-</w:t>
      </w:r>
      <w:r w:rsidR="00FA51E9">
        <w:t>A</w:t>
      </w:r>
      <w:r w:rsidR="00412DAC" w:rsidRPr="5C760390">
        <w:t xml:space="preserve">nalyses </w:t>
      </w:r>
      <w:r w:rsidR="00412DAC">
        <w:t xml:space="preserve">extension </w:t>
      </w:r>
      <w:r w:rsidR="00412DAC" w:rsidRPr="5C760390">
        <w:t xml:space="preserve">for Scoping Reviews (PRISMA-ScR) #insert superscript </w:t>
      </w:r>
      <w:r w:rsidR="008123E6">
        <w:t>citation to</w:t>
      </w:r>
      <w:r w:rsidR="00412DAC" w:rsidRPr="5C760390">
        <w:rPr>
          <w:shd w:val="clear" w:color="auto" w:fill="FFFFCC"/>
        </w:rPr>
        <w:t xml:space="preserve"> </w:t>
      </w:r>
      <w:proofErr w:type="spellStart"/>
      <w:r w:rsidR="00412DAC" w:rsidRPr="5C760390">
        <w:rPr>
          <w:shd w:val="clear" w:color="auto" w:fill="FFFFCC"/>
        </w:rPr>
        <w:t>Tricco</w:t>
      </w:r>
      <w:proofErr w:type="spellEnd"/>
      <w:r w:rsidR="00412DAC" w:rsidRPr="5C760390">
        <w:rPr>
          <w:shd w:val="clear" w:color="auto" w:fill="FFFFCC"/>
        </w:rPr>
        <w:t xml:space="preserve"> AC, Lillie E, Zarin W, O’Brien KK, Colquhoun H, Levac D, et al. PRISMA extension for scoping reviews (PRISMA-ScR): checklist and explanation. The PRISMA-ScR Statement. Ann Intern Med. 2018;169(7):467-73&gt;#</w:t>
      </w:r>
      <w:r w:rsidR="00412DAC" w:rsidRPr="5C760390">
        <w:t>.</w:t>
      </w:r>
      <w:r w:rsidR="00507DD0">
        <w:t xml:space="preserve"> </w:t>
      </w:r>
      <w:r w:rsidR="00507DD0">
        <w:rPr>
          <w:rFonts w:cstheme="minorHAnsi"/>
        </w:rPr>
        <w:t>This protocol has been registered in [include OSF number or equivalent].</w:t>
      </w:r>
    </w:p>
    <w:p w14:paraId="43FBC90E" w14:textId="2302AF91" w:rsidR="00FC3497" w:rsidRPr="004D734F" w:rsidRDefault="00FC3497" w:rsidP="004D734F">
      <w:pPr>
        <w:pStyle w:val="Heading2"/>
        <w:rPr>
          <w:szCs w:val="24"/>
        </w:rPr>
      </w:pPr>
      <w:bookmarkStart w:id="59" w:name="N100B0"/>
      <w:r w:rsidRPr="004D734F">
        <w:rPr>
          <w:color w:val="000000"/>
          <w:szCs w:val="24"/>
        </w:rPr>
        <w:t>Search strategy</w:t>
      </w:r>
      <w:r w:rsidR="00DF39F3" w:rsidRPr="004D734F">
        <w:rPr>
          <w:color w:val="A6A6A6" w:themeColor="background1" w:themeShade="A6"/>
        </w:rPr>
        <w:t>&lt;level 2 heading&gt;</w:t>
      </w:r>
    </w:p>
    <w:bookmarkEnd w:id="59"/>
    <w:p w14:paraId="3D6E63BE" w14:textId="20DFDD90" w:rsidR="00E15AC0" w:rsidRPr="004D734F" w:rsidRDefault="003C6BE5" w:rsidP="00E15AC0">
      <w:pPr>
        <w:shd w:val="clear" w:color="auto" w:fill="FFFFFF"/>
        <w:spacing w:after="240" w:line="360" w:lineRule="auto"/>
        <w:rPr>
          <w:rFonts w:cstheme="minorHAnsi"/>
          <w:i/>
          <w:color w:val="1F497D" w:themeColor="text2"/>
        </w:rPr>
      </w:pPr>
      <w:r w:rsidRPr="004D734F">
        <w:rPr>
          <w:rFonts w:cstheme="minorHAnsi"/>
          <w:i/>
          <w:color w:val="1F497D" w:themeColor="text2"/>
        </w:rPr>
        <w:t>[</w:t>
      </w:r>
      <w:r w:rsidR="00E15AC0" w:rsidRPr="004D734F">
        <w:rPr>
          <w:rFonts w:cstheme="minorHAnsi"/>
          <w:i/>
          <w:color w:val="1F497D" w:themeColor="text2"/>
        </w:rPr>
        <w:t>Edit set text as appropriate:</w:t>
      </w:r>
      <w:r w:rsidRPr="004D734F">
        <w:rPr>
          <w:rFonts w:cstheme="minorHAnsi"/>
          <w:i/>
          <w:color w:val="1F497D" w:themeColor="text2"/>
        </w:rPr>
        <w:t>]</w:t>
      </w:r>
      <w:r w:rsidR="00E15AC0" w:rsidRPr="004D734F">
        <w:rPr>
          <w:rFonts w:cstheme="minorHAnsi"/>
          <w:i/>
          <w:color w:val="1F497D" w:themeColor="text2"/>
        </w:rPr>
        <w:t xml:space="preserve"> </w:t>
      </w:r>
    </w:p>
    <w:p w14:paraId="7234D377" w14:textId="1EFC4B7A" w:rsidR="00E75737" w:rsidRPr="004D734F" w:rsidRDefault="1E2BB52C" w:rsidP="5C760390">
      <w:pPr>
        <w:widowControl w:val="0"/>
        <w:autoSpaceDE w:val="0"/>
        <w:autoSpaceDN w:val="0"/>
        <w:adjustRightInd w:val="0"/>
        <w:spacing w:before="240" w:after="240" w:line="360" w:lineRule="auto"/>
        <w:jc w:val="both"/>
      </w:pPr>
      <w:r w:rsidRPr="5C760390">
        <w:rPr>
          <w:color w:val="000000" w:themeColor="text1"/>
        </w:rPr>
        <w:t xml:space="preserve">The search strategy will aim to locate both published and unpublished </w:t>
      </w:r>
      <w:r w:rsidRPr="5C760390">
        <w:t>primary studies, reviews</w:t>
      </w:r>
      <w:r w:rsidR="00CB4B91" w:rsidRPr="5C760390">
        <w:t>,</w:t>
      </w:r>
      <w:r w:rsidRPr="5C760390">
        <w:t xml:space="preserve"> and text and opinion papers </w:t>
      </w:r>
      <w:r w:rsidRPr="5C760390">
        <w:rPr>
          <w:shd w:val="clear" w:color="auto" w:fill="FFFFCC"/>
        </w:rPr>
        <w:t>#modify as appropriate#</w:t>
      </w:r>
      <w:r w:rsidRPr="5C760390">
        <w:t xml:space="preserve">. An initial limited search of </w:t>
      </w:r>
      <w:r w:rsidRPr="5C760390">
        <w:rPr>
          <w:shd w:val="clear" w:color="auto" w:fill="FFFFCC"/>
        </w:rPr>
        <w:t xml:space="preserve">#MEDLINE </w:t>
      </w:r>
      <w:r w:rsidR="002202D1" w:rsidRPr="5C760390">
        <w:rPr>
          <w:shd w:val="clear" w:color="auto" w:fill="FFFFCC"/>
        </w:rPr>
        <w:t xml:space="preserve">(PubMed) </w:t>
      </w:r>
      <w:r w:rsidRPr="5C760390">
        <w:rPr>
          <w:shd w:val="clear" w:color="auto" w:fill="FFFFCC"/>
        </w:rPr>
        <w:t xml:space="preserve">and </w:t>
      </w:r>
      <w:r w:rsidRPr="5C760390">
        <w:rPr>
          <w:shd w:val="clear" w:color="auto" w:fill="FFFFCC"/>
        </w:rPr>
        <w:lastRenderedPageBreak/>
        <w:t>CINAHL</w:t>
      </w:r>
      <w:r w:rsidR="002202D1" w:rsidRPr="5C760390">
        <w:rPr>
          <w:shd w:val="clear" w:color="auto" w:fill="FFFFCC"/>
        </w:rPr>
        <w:t xml:space="preserve"> (EBSCO</w:t>
      </w:r>
      <w:r w:rsidR="00C16097">
        <w:rPr>
          <w:shd w:val="clear" w:color="auto" w:fill="FFFFCC"/>
        </w:rPr>
        <w:t>host</w:t>
      </w:r>
      <w:r w:rsidR="002202D1" w:rsidRPr="5C760390">
        <w:rPr>
          <w:shd w:val="clear" w:color="auto" w:fill="FFFFCC"/>
        </w:rPr>
        <w:t>)</w:t>
      </w:r>
      <w:r w:rsidRPr="5C760390">
        <w:rPr>
          <w:shd w:val="clear" w:color="auto" w:fill="FFFFCC"/>
        </w:rPr>
        <w:t xml:space="preserve"> #modify as appropriate#</w:t>
      </w:r>
      <w:r w:rsidRPr="5C760390">
        <w:t xml:space="preserve"> was undertaken to identify articles on the topic. The text words contained in the titles and abstracts of relevant articles, and the index terms used to describe the articles</w:t>
      </w:r>
      <w:r w:rsidR="00167AAD">
        <w:t>,</w:t>
      </w:r>
      <w:r w:rsidRPr="5C760390">
        <w:t xml:space="preserve"> were used to develop a full search strategy for </w:t>
      </w:r>
      <w:r w:rsidRPr="5C760390">
        <w:rPr>
          <w:shd w:val="clear" w:color="auto" w:fill="FFFFCC"/>
        </w:rPr>
        <w:t>#report the name of the relevant database</w:t>
      </w:r>
      <w:r w:rsidR="002202D1" w:rsidRPr="5C760390">
        <w:rPr>
          <w:shd w:val="clear" w:color="auto" w:fill="FFFFCC"/>
        </w:rPr>
        <w:t xml:space="preserve"> and platform (</w:t>
      </w:r>
      <w:r w:rsidR="00DA3541" w:rsidRPr="5C760390">
        <w:rPr>
          <w:shd w:val="clear" w:color="auto" w:fill="FFFFCC"/>
        </w:rPr>
        <w:t>eg,</w:t>
      </w:r>
      <w:r w:rsidR="002202D1" w:rsidRPr="5C760390">
        <w:rPr>
          <w:shd w:val="clear" w:color="auto" w:fill="FFFFCC"/>
        </w:rPr>
        <w:t xml:space="preserve"> CINAHL (EBSCO</w:t>
      </w:r>
      <w:r w:rsidR="00C16097">
        <w:rPr>
          <w:shd w:val="clear" w:color="auto" w:fill="FFFFCC"/>
        </w:rPr>
        <w:t>host</w:t>
      </w:r>
      <w:proofErr w:type="gramStart"/>
      <w:r w:rsidR="002202D1" w:rsidRPr="5C760390">
        <w:rPr>
          <w:shd w:val="clear" w:color="auto" w:fill="FFFFCC"/>
        </w:rPr>
        <w:t>))</w:t>
      </w:r>
      <w:r w:rsidRPr="5C760390">
        <w:rPr>
          <w:shd w:val="clear" w:color="auto" w:fill="FFFFCC"/>
        </w:rPr>
        <w:t>#</w:t>
      </w:r>
      <w:proofErr w:type="gramEnd"/>
      <w:r w:rsidRPr="5C760390">
        <w:t xml:space="preserve"> (see Appendix </w:t>
      </w:r>
      <w:r w:rsidRPr="5C760390">
        <w:rPr>
          <w:shd w:val="clear" w:color="auto" w:fill="FFFFCC"/>
        </w:rPr>
        <w:t>#</w:t>
      </w:r>
      <w:r w:rsidR="003C6BE5" w:rsidRPr="5C760390">
        <w:rPr>
          <w:shd w:val="clear" w:color="auto" w:fill="FFFFCC"/>
        </w:rPr>
        <w:t>I, II, III#</w:t>
      </w:r>
      <w:r w:rsidRPr="5C760390">
        <w:t xml:space="preserve">). The </w:t>
      </w:r>
      <w:r w:rsidRPr="5C760390">
        <w:rPr>
          <w:color w:val="000000" w:themeColor="text1"/>
        </w:rPr>
        <w:t>search strategy, including all identified keywords and index terms</w:t>
      </w:r>
      <w:r w:rsidR="000A667D" w:rsidRPr="5C760390">
        <w:rPr>
          <w:color w:val="000000" w:themeColor="text1"/>
        </w:rPr>
        <w:t>,</w:t>
      </w:r>
      <w:r w:rsidRPr="5C760390">
        <w:rPr>
          <w:color w:val="000000" w:themeColor="text1"/>
        </w:rPr>
        <w:t xml:space="preserve"> will be adapted for each included information source. </w:t>
      </w:r>
      <w:r w:rsidR="003C6BE5" w:rsidRPr="5C760390">
        <w:rPr>
          <w:i/>
          <w:iCs/>
          <w:color w:val="1F497D" w:themeColor="text2"/>
        </w:rPr>
        <w:t>[</w:t>
      </w:r>
      <w:r w:rsidRPr="5C760390">
        <w:rPr>
          <w:i/>
          <w:iCs/>
          <w:color w:val="1F497D" w:themeColor="text2"/>
        </w:rPr>
        <w:t>Modify as appropriate:</w:t>
      </w:r>
      <w:r w:rsidR="003C6BE5" w:rsidRPr="5C760390">
        <w:rPr>
          <w:i/>
          <w:iCs/>
          <w:color w:val="1F497D" w:themeColor="text2"/>
        </w:rPr>
        <w:t>]</w:t>
      </w:r>
      <w:r w:rsidRPr="5C760390">
        <w:rPr>
          <w:i/>
          <w:iCs/>
          <w:color w:val="1F497D" w:themeColor="text2"/>
        </w:rPr>
        <w:t xml:space="preserve"> </w:t>
      </w:r>
      <w:r w:rsidRPr="5C760390">
        <w:t>The reference lists of articles</w:t>
      </w:r>
      <w:r w:rsidRPr="5C760390">
        <w:rPr>
          <w:i/>
          <w:iCs/>
        </w:rPr>
        <w:t xml:space="preserve"> </w:t>
      </w:r>
      <w:r w:rsidRPr="5C760390">
        <w:rPr>
          <w:shd w:val="clear" w:color="auto" w:fill="FFFFCC"/>
        </w:rPr>
        <w:t>#selected for full text review# #included in the review#</w:t>
      </w:r>
      <w:r w:rsidRPr="5C760390">
        <w:rPr>
          <w:i/>
          <w:iCs/>
          <w:shd w:val="clear" w:color="auto" w:fill="FFFFCC"/>
        </w:rPr>
        <w:t xml:space="preserve"> </w:t>
      </w:r>
      <w:r w:rsidRPr="5C760390">
        <w:t>will be screened for additional papers.</w:t>
      </w:r>
    </w:p>
    <w:p w14:paraId="38C2450D" w14:textId="65F8F793" w:rsidR="00A67E30" w:rsidRPr="004D734F" w:rsidRDefault="00A67E30" w:rsidP="004D734F">
      <w:pPr>
        <w:widowControl w:val="0"/>
        <w:autoSpaceDE w:val="0"/>
        <w:autoSpaceDN w:val="0"/>
        <w:adjustRightInd w:val="0"/>
        <w:spacing w:before="240" w:after="240" w:line="360" w:lineRule="auto"/>
        <w:jc w:val="both"/>
        <w:rPr>
          <w:rFonts w:cstheme="minorHAnsi"/>
        </w:rPr>
      </w:pPr>
      <w:r w:rsidRPr="004D734F">
        <w:rPr>
          <w:rFonts w:cstheme="minorHAnsi"/>
        </w:rPr>
        <w:t xml:space="preserve">Articles published in </w:t>
      </w:r>
      <w:r w:rsidRPr="004D734F">
        <w:rPr>
          <w:rFonts w:cstheme="minorHAnsi"/>
          <w:shd w:val="clear" w:color="auto" w:fill="FFFFCC"/>
        </w:rPr>
        <w:t>#</w:t>
      </w:r>
      <w:r w:rsidRPr="00507DD0">
        <w:rPr>
          <w:rFonts w:cstheme="minorHAnsi"/>
          <w:shd w:val="clear" w:color="auto" w:fill="FFFFCC"/>
        </w:rPr>
        <w:t>insert language(s)#</w:t>
      </w:r>
      <w:r w:rsidRPr="004D734F">
        <w:rPr>
          <w:rFonts w:cstheme="minorHAnsi"/>
        </w:rPr>
        <w:t xml:space="preserve"> will be included</w:t>
      </w:r>
      <w:r w:rsidR="00CB4B91">
        <w:rPr>
          <w:rFonts w:cstheme="minorHAnsi"/>
        </w:rPr>
        <w:t xml:space="preserve"> </w:t>
      </w:r>
      <w:r w:rsidR="00CB4B91" w:rsidRPr="00280ECE">
        <w:rPr>
          <w:rFonts w:cstheme="minorHAnsi"/>
          <w:i/>
          <w:iCs/>
          <w:color w:val="1F497D" w:themeColor="text2"/>
        </w:rPr>
        <w:t>[If language limitations</w:t>
      </w:r>
      <w:r w:rsidR="00CB4B91">
        <w:rPr>
          <w:rFonts w:cstheme="minorHAnsi"/>
          <w:i/>
          <w:iCs/>
          <w:color w:val="1F497D" w:themeColor="text2"/>
        </w:rPr>
        <w:t>,</w:t>
      </w:r>
      <w:r w:rsidR="00CB4B91" w:rsidRPr="00280ECE">
        <w:rPr>
          <w:rFonts w:cstheme="minorHAnsi"/>
          <w:i/>
          <w:iCs/>
          <w:color w:val="1F497D" w:themeColor="text2"/>
        </w:rPr>
        <w:t xml:space="preserve"> justify</w:t>
      </w:r>
      <w:r w:rsidR="00CB4B91" w:rsidRPr="00586014">
        <w:rPr>
          <w:rFonts w:cstheme="minorHAnsi"/>
          <w:i/>
          <w:iCs/>
          <w:color w:val="1F497D" w:themeColor="text2"/>
        </w:rPr>
        <w:t>]</w:t>
      </w:r>
      <w:r w:rsidRPr="004D734F">
        <w:rPr>
          <w:rFonts w:cstheme="minorHAnsi"/>
        </w:rPr>
        <w:t xml:space="preserve">. Articles published from </w:t>
      </w:r>
      <w:r w:rsidRPr="004D734F">
        <w:rPr>
          <w:rFonts w:cstheme="minorHAnsi"/>
          <w:shd w:val="clear" w:color="auto" w:fill="FFFFCC"/>
        </w:rPr>
        <w:t>#database inception/or insert date#</w:t>
      </w:r>
      <w:r w:rsidRPr="004D734F">
        <w:rPr>
          <w:rFonts w:cstheme="minorHAnsi"/>
        </w:rPr>
        <w:t xml:space="preserve"> to the present will be included as </w:t>
      </w:r>
      <w:r w:rsidRPr="004D734F">
        <w:rPr>
          <w:rFonts w:cstheme="minorHAnsi"/>
          <w:shd w:val="clear" w:color="auto" w:fill="FFFFCC"/>
        </w:rPr>
        <w:t>#justify date range#</w:t>
      </w:r>
      <w:r w:rsidRPr="004D734F">
        <w:rPr>
          <w:rFonts w:cstheme="minorHAnsi"/>
        </w:rPr>
        <w:t xml:space="preserve">.  </w:t>
      </w:r>
    </w:p>
    <w:p w14:paraId="75D60D7F" w14:textId="7CE81475" w:rsidR="00617BA6" w:rsidRPr="004D734F" w:rsidRDefault="004C7552" w:rsidP="007E520E">
      <w:pPr>
        <w:widowControl w:val="0"/>
        <w:autoSpaceDE w:val="0"/>
        <w:autoSpaceDN w:val="0"/>
        <w:adjustRightInd w:val="0"/>
        <w:spacing w:after="240" w:line="360" w:lineRule="auto"/>
        <w:jc w:val="both"/>
        <w:rPr>
          <w:rFonts w:cstheme="minorHAnsi"/>
          <w:color w:val="000000"/>
        </w:rPr>
      </w:pPr>
      <w:r w:rsidRPr="00641B2E">
        <w:rPr>
          <w:rFonts w:eastAsiaTheme="majorEastAsia" w:cstheme="minorHAnsi"/>
          <w:bCs/>
          <w:i/>
          <w:iCs/>
          <w:color w:val="1F497D" w:themeColor="text2"/>
          <w:sz w:val="24"/>
          <w:szCs w:val="26"/>
        </w:rPr>
        <w:t>[</w:t>
      </w:r>
      <w:r w:rsidR="00DB1924" w:rsidRPr="004D734F">
        <w:rPr>
          <w:rFonts w:cstheme="minorHAnsi"/>
          <w:i/>
          <w:iCs/>
          <w:color w:val="1F497D" w:themeColor="text2"/>
        </w:rPr>
        <w:t>List all information sources (</w:t>
      </w:r>
      <w:r w:rsidR="00DA3541">
        <w:rPr>
          <w:rFonts w:cstheme="minorHAnsi"/>
          <w:i/>
          <w:iCs/>
          <w:color w:val="1F497D" w:themeColor="text2"/>
        </w:rPr>
        <w:t>eg,</w:t>
      </w:r>
      <w:r w:rsidR="00DB1924" w:rsidRPr="004D734F">
        <w:rPr>
          <w:rFonts w:cstheme="minorHAnsi"/>
          <w:i/>
          <w:iCs/>
          <w:color w:val="1F497D" w:themeColor="text2"/>
        </w:rPr>
        <w:t xml:space="preserve"> electronic databases, contact with study authors etc</w:t>
      </w:r>
      <w:r w:rsidRPr="004D734F">
        <w:rPr>
          <w:rFonts w:cstheme="minorHAnsi"/>
          <w:i/>
          <w:iCs/>
          <w:color w:val="1F497D" w:themeColor="text2"/>
        </w:rPr>
        <w:t>.</w:t>
      </w:r>
      <w:r>
        <w:rPr>
          <w:rFonts w:cstheme="minorHAnsi"/>
          <w:i/>
          <w:iCs/>
          <w:color w:val="1F497D" w:themeColor="text2"/>
        </w:rPr>
        <w:t>)</w:t>
      </w:r>
      <w:r w:rsidRPr="004D734F">
        <w:rPr>
          <w:rFonts w:cstheme="minorHAnsi"/>
          <w:i/>
          <w:iCs/>
          <w:color w:val="1F497D" w:themeColor="text2"/>
        </w:rPr>
        <w:t>]</w:t>
      </w:r>
      <w:r w:rsidRPr="004D734F">
        <w:rPr>
          <w:rFonts w:cstheme="minorHAnsi"/>
          <w:color w:val="1F497D" w:themeColor="text2"/>
        </w:rPr>
        <w:t xml:space="preserve"> </w:t>
      </w:r>
      <w:r w:rsidR="00DB1924" w:rsidRPr="004D734F">
        <w:rPr>
          <w:rFonts w:cstheme="minorHAnsi"/>
          <w:color w:val="000000"/>
        </w:rPr>
        <w:t xml:space="preserve">The databases to be searched </w:t>
      </w:r>
      <w:r w:rsidR="00DB1924" w:rsidRPr="004D734F">
        <w:rPr>
          <w:rFonts w:cstheme="minorHAnsi"/>
        </w:rPr>
        <w:t xml:space="preserve">include </w:t>
      </w:r>
      <w:r w:rsidR="00DB1924" w:rsidRPr="004D734F">
        <w:rPr>
          <w:rFonts w:cstheme="minorHAnsi"/>
          <w:shd w:val="clear" w:color="auto" w:fill="FFFFCC"/>
        </w:rPr>
        <w:t xml:space="preserve">#insert databases with </w:t>
      </w:r>
      <w:r w:rsidR="00DB1924" w:rsidRPr="004D734F">
        <w:rPr>
          <w:rFonts w:cstheme="minorHAnsi"/>
          <w:u w:val="single"/>
          <w:shd w:val="clear" w:color="auto" w:fill="FFFFCC"/>
        </w:rPr>
        <w:t>platforms</w:t>
      </w:r>
      <w:r w:rsidR="00DB1924" w:rsidRPr="004D734F">
        <w:rPr>
          <w:rFonts w:cstheme="minorHAnsi"/>
          <w:shd w:val="clear" w:color="auto" w:fill="FFFFCC"/>
        </w:rPr>
        <w:t xml:space="preserve"> as appropriate</w:t>
      </w:r>
      <w:r w:rsidR="00BE5026" w:rsidRPr="004D734F">
        <w:rPr>
          <w:rFonts w:cstheme="minorHAnsi"/>
          <w:shd w:val="clear" w:color="auto" w:fill="FFFFCC"/>
        </w:rPr>
        <w:t xml:space="preserve"> (eg, CINAHL (EBSCOhost</w:t>
      </w:r>
      <w:proofErr w:type="gramStart"/>
      <w:r w:rsidR="00BE5026" w:rsidRPr="004D734F">
        <w:rPr>
          <w:rFonts w:cstheme="minorHAnsi"/>
          <w:shd w:val="clear" w:color="auto" w:fill="FFFFCC"/>
        </w:rPr>
        <w:t>))</w:t>
      </w:r>
      <w:r w:rsidR="00DB1924" w:rsidRPr="004D734F">
        <w:rPr>
          <w:rFonts w:cstheme="minorHAnsi"/>
          <w:shd w:val="clear" w:color="auto" w:fill="FFFFCC"/>
        </w:rPr>
        <w:t>#</w:t>
      </w:r>
      <w:proofErr w:type="gramEnd"/>
      <w:r w:rsidR="00DB1924" w:rsidRPr="004D734F">
        <w:rPr>
          <w:rFonts w:cstheme="minorHAnsi"/>
        </w:rPr>
        <w:t xml:space="preserve">. Sources of unpublished studies and gray literature to be searched include </w:t>
      </w:r>
      <w:r w:rsidR="00DB1924" w:rsidRPr="004D734F">
        <w:rPr>
          <w:rFonts w:cstheme="minorHAnsi"/>
          <w:shd w:val="clear" w:color="auto" w:fill="FFFFCC"/>
        </w:rPr>
        <w:t>#insert text#</w:t>
      </w:r>
      <w:r w:rsidR="001A02FC" w:rsidRPr="004D734F">
        <w:rPr>
          <w:rFonts w:cstheme="minorHAnsi"/>
          <w:i/>
          <w:iCs/>
        </w:rPr>
        <w:t>.</w:t>
      </w:r>
    </w:p>
    <w:p w14:paraId="196911BD" w14:textId="3A60DB4E" w:rsidR="000C726E" w:rsidRPr="004D734F" w:rsidRDefault="000C726E" w:rsidP="004D734F">
      <w:pPr>
        <w:pStyle w:val="Heading2"/>
        <w:rPr>
          <w:szCs w:val="24"/>
        </w:rPr>
      </w:pPr>
      <w:bookmarkStart w:id="60" w:name="N100CC"/>
      <w:r w:rsidRPr="004D734F">
        <w:rPr>
          <w:szCs w:val="24"/>
        </w:rPr>
        <w:t>Study</w:t>
      </w:r>
      <w:r w:rsidR="004C7552">
        <w:rPr>
          <w:szCs w:val="24"/>
        </w:rPr>
        <w:t>/Source of evidence</w:t>
      </w:r>
      <w:r w:rsidRPr="004D734F">
        <w:rPr>
          <w:szCs w:val="24"/>
        </w:rPr>
        <w:t xml:space="preserve"> </w:t>
      </w:r>
      <w:r w:rsidRPr="004D734F">
        <w:rPr>
          <w:color w:val="000000"/>
          <w:szCs w:val="24"/>
        </w:rPr>
        <w:t>selection</w:t>
      </w:r>
      <w:r w:rsidR="00DF39F3" w:rsidRPr="004D734F">
        <w:rPr>
          <w:color w:val="A6A6A6" w:themeColor="background1" w:themeShade="A6"/>
        </w:rPr>
        <w:t>&lt;level 2 heading&gt;</w:t>
      </w:r>
    </w:p>
    <w:p w14:paraId="2FE2EBFC" w14:textId="59E7F984" w:rsidR="00DB1924" w:rsidRPr="004D734F" w:rsidRDefault="003C6BE5" w:rsidP="00DB1924">
      <w:pPr>
        <w:spacing w:after="240" w:line="360" w:lineRule="auto"/>
        <w:rPr>
          <w:rFonts w:cstheme="minorHAnsi"/>
          <w:i/>
          <w:color w:val="1F497D" w:themeColor="text2"/>
        </w:rPr>
      </w:pPr>
      <w:r w:rsidRPr="004D734F">
        <w:rPr>
          <w:rFonts w:cstheme="minorHAnsi"/>
          <w:i/>
          <w:color w:val="1F497D" w:themeColor="text2"/>
        </w:rPr>
        <w:t>[</w:t>
      </w:r>
      <w:r w:rsidR="00DB1924" w:rsidRPr="004D734F">
        <w:rPr>
          <w:rFonts w:cstheme="minorHAnsi"/>
          <w:i/>
          <w:color w:val="1F497D" w:themeColor="text2"/>
        </w:rPr>
        <w:t>Edit set text as appropriate:</w:t>
      </w:r>
      <w:r w:rsidRPr="004D734F">
        <w:rPr>
          <w:rFonts w:cstheme="minorHAnsi"/>
          <w:i/>
          <w:color w:val="1F497D" w:themeColor="text2"/>
        </w:rPr>
        <w:t>]</w:t>
      </w:r>
      <w:r w:rsidR="00DB1924" w:rsidRPr="004D734F">
        <w:rPr>
          <w:rFonts w:cstheme="minorHAnsi"/>
          <w:i/>
          <w:color w:val="1F497D" w:themeColor="text2"/>
        </w:rPr>
        <w:t xml:space="preserve"> </w:t>
      </w:r>
    </w:p>
    <w:p w14:paraId="74E824CF" w14:textId="4C8AC6E9" w:rsidR="00DB1924" w:rsidRPr="004D734F" w:rsidRDefault="00DB1924" w:rsidP="5C760390">
      <w:pPr>
        <w:spacing w:after="240" w:line="360" w:lineRule="auto"/>
      </w:pPr>
      <w:r w:rsidRPr="5C760390">
        <w:t xml:space="preserve">Following the search, all identified </w:t>
      </w:r>
      <w:r w:rsidR="00556F42" w:rsidRPr="5C760390">
        <w:t xml:space="preserve">records </w:t>
      </w:r>
      <w:r w:rsidRPr="5C760390">
        <w:t xml:space="preserve">will be collated and uploaded into </w:t>
      </w:r>
      <w:r w:rsidRPr="5C760390">
        <w:rPr>
          <w:shd w:val="clear" w:color="auto" w:fill="FFFFCC"/>
        </w:rPr>
        <w:t xml:space="preserve">#insert the name of the bibliographic software or citation management system </w:t>
      </w:r>
      <w:r w:rsidR="00DA3541" w:rsidRPr="5C760390">
        <w:rPr>
          <w:shd w:val="clear" w:color="auto" w:fill="FFFFCC"/>
        </w:rPr>
        <w:t>eg,</w:t>
      </w:r>
      <w:r w:rsidRPr="5C760390">
        <w:rPr>
          <w:shd w:val="clear" w:color="auto" w:fill="FFFFCC"/>
        </w:rPr>
        <w:t xml:space="preserve"> EndNote #insert</w:t>
      </w:r>
      <w:r w:rsidR="000C4C8D" w:rsidRPr="5C760390">
        <w:rPr>
          <w:shd w:val="clear" w:color="auto" w:fill="FFFFCC"/>
        </w:rPr>
        <w:t xml:space="preserve"> version</w:t>
      </w:r>
      <w:r w:rsidRPr="5C760390">
        <w:rPr>
          <w:shd w:val="clear" w:color="auto" w:fill="FFFFCC"/>
        </w:rPr>
        <w:t># (Clarivate Analytics, PA, USA</w:t>
      </w:r>
      <w:proofErr w:type="gramStart"/>
      <w:r w:rsidRPr="5C760390">
        <w:rPr>
          <w:shd w:val="clear" w:color="auto" w:fill="FFFFCC"/>
        </w:rPr>
        <w:t>)</w:t>
      </w:r>
      <w:r w:rsidR="00B15C77" w:rsidRPr="5C760390">
        <w:rPr>
          <w:shd w:val="clear" w:color="auto" w:fill="FFFFCC"/>
        </w:rPr>
        <w:t>.</w:t>
      </w:r>
      <w:r w:rsidR="004C7552" w:rsidRPr="5C760390">
        <w:rPr>
          <w:shd w:val="clear" w:color="auto" w:fill="FFFFCC"/>
        </w:rPr>
        <w:t>#</w:t>
      </w:r>
      <w:proofErr w:type="gramEnd"/>
      <w:r w:rsidR="00B15C77" w:rsidRPr="5C760390">
        <w:rPr>
          <w:shd w:val="clear" w:color="auto" w:fill="FFFFCC"/>
        </w:rPr>
        <w:t xml:space="preserve"> </w:t>
      </w:r>
      <w:r w:rsidR="004C7552" w:rsidRPr="5C760390">
        <w:rPr>
          <w:i/>
          <w:iCs/>
          <w:color w:val="1F497D" w:themeColor="text2"/>
          <w:shd w:val="clear" w:color="auto" w:fill="FFFFCC"/>
        </w:rPr>
        <w:t>[</w:t>
      </w:r>
      <w:r w:rsidR="000A667D" w:rsidRPr="5C760390">
        <w:rPr>
          <w:i/>
          <w:iCs/>
          <w:color w:val="1F497D" w:themeColor="text2"/>
          <w:shd w:val="clear" w:color="auto" w:fill="FFFFCC"/>
        </w:rPr>
        <w:t>Provide name i</w:t>
      </w:r>
      <w:r w:rsidR="00B15C77" w:rsidRPr="5C760390">
        <w:rPr>
          <w:i/>
          <w:iCs/>
          <w:color w:val="1F497D" w:themeColor="text2"/>
          <w:shd w:val="clear" w:color="auto" w:fill="FFFFCC"/>
        </w:rPr>
        <w:t>n-text only – do not add a reference to this in the Reference list</w:t>
      </w:r>
      <w:r w:rsidR="004C7552" w:rsidRPr="5C760390">
        <w:rPr>
          <w:i/>
          <w:iCs/>
          <w:color w:val="1F497D" w:themeColor="text2"/>
          <w:shd w:val="clear" w:color="auto" w:fill="FFFFCC"/>
        </w:rPr>
        <w:t>.]</w:t>
      </w:r>
      <w:r w:rsidR="004C7552" w:rsidRPr="5C760390">
        <w:t xml:space="preserve"> </w:t>
      </w:r>
      <w:r w:rsidRPr="5C760390">
        <w:t xml:space="preserve">and duplicates removed. </w:t>
      </w:r>
      <w:r w:rsidR="004C7552" w:rsidRPr="5C760390">
        <w:t>Following a pilot test, t</w:t>
      </w:r>
      <w:r w:rsidR="007274F3" w:rsidRPr="5C760390">
        <w:t>itle</w:t>
      </w:r>
      <w:r w:rsidR="004A086F" w:rsidRPr="5C760390">
        <w:t>s</w:t>
      </w:r>
      <w:r w:rsidR="007274F3" w:rsidRPr="5C760390">
        <w:t xml:space="preserve"> and abstracts will then be screened by</w:t>
      </w:r>
      <w:r w:rsidR="00775E46" w:rsidRPr="5C760390">
        <w:t xml:space="preserve"> </w:t>
      </w:r>
      <w:r w:rsidR="00167AAD">
        <w:t>2</w:t>
      </w:r>
      <w:r w:rsidR="00775E46" w:rsidRPr="5C760390">
        <w:t xml:space="preserve"> independent reviewers </w:t>
      </w:r>
      <w:r w:rsidR="004A086F" w:rsidRPr="5C760390">
        <w:t>for assessment against the</w:t>
      </w:r>
      <w:r w:rsidR="00775E46" w:rsidRPr="5C760390">
        <w:t xml:space="preserve"> inclusion criteria for the review. </w:t>
      </w:r>
      <w:r w:rsidR="00A92CD3" w:rsidRPr="5C760390">
        <w:t xml:space="preserve">Potentially relevant </w:t>
      </w:r>
      <w:r w:rsidRPr="5C760390">
        <w:t>papers</w:t>
      </w:r>
      <w:r w:rsidR="00775E46" w:rsidRPr="5C760390">
        <w:t xml:space="preserve"> will be retrieved in </w:t>
      </w:r>
      <w:proofErr w:type="gramStart"/>
      <w:r w:rsidR="00775E46" w:rsidRPr="5C760390">
        <w:t>full</w:t>
      </w:r>
      <w:proofErr w:type="gramEnd"/>
      <w:r w:rsidR="00BB3680" w:rsidRPr="5C760390">
        <w:t xml:space="preserve"> and their </w:t>
      </w:r>
      <w:r w:rsidR="00A92CD3" w:rsidRPr="5C760390">
        <w:t xml:space="preserve">citation </w:t>
      </w:r>
      <w:r w:rsidR="00BB3680" w:rsidRPr="5C760390">
        <w:t xml:space="preserve">details imported into </w:t>
      </w:r>
      <w:r w:rsidR="004F3F02" w:rsidRPr="5C760390">
        <w:t xml:space="preserve">the </w:t>
      </w:r>
      <w:r w:rsidR="00DF39F3" w:rsidRPr="5C760390">
        <w:t>JBI</w:t>
      </w:r>
      <w:r w:rsidR="00EF252D" w:rsidRPr="5C760390">
        <w:t xml:space="preserve"> </w:t>
      </w:r>
      <w:r w:rsidR="00EF252D" w:rsidRPr="5C760390">
        <w:rPr>
          <w:shd w:val="clear" w:color="auto" w:fill="FFFFFF"/>
        </w:rPr>
        <w:t>System for the Unified Management, Assessment</w:t>
      </w:r>
      <w:r w:rsidR="004C3EE6" w:rsidRPr="5C760390">
        <w:rPr>
          <w:shd w:val="clear" w:color="auto" w:fill="FFFFFF"/>
        </w:rPr>
        <w:t xml:space="preserve"> and Review of Information (JBI </w:t>
      </w:r>
      <w:r w:rsidR="00EF252D" w:rsidRPr="5C760390">
        <w:rPr>
          <w:shd w:val="clear" w:color="auto" w:fill="FFFFFF"/>
        </w:rPr>
        <w:t>SUMARI</w:t>
      </w:r>
      <w:r w:rsidR="00DF39F3" w:rsidRPr="5C760390">
        <w:rPr>
          <w:shd w:val="clear" w:color="auto" w:fill="FFFFFF"/>
        </w:rPr>
        <w:t>; JBI</w:t>
      </w:r>
      <w:r w:rsidRPr="5C760390">
        <w:rPr>
          <w:shd w:val="clear" w:color="auto" w:fill="FFFFFF"/>
        </w:rPr>
        <w:t>, Adelaide, Australia)</w:t>
      </w:r>
      <w:r w:rsidRPr="5C760390">
        <w:t>.</w:t>
      </w:r>
      <w:r w:rsidR="00775E46" w:rsidRPr="5C760390">
        <w:t xml:space="preserve"> </w:t>
      </w:r>
      <w:r w:rsidR="00F953E8" w:rsidRPr="5C760390">
        <w:rPr>
          <w:i/>
          <w:iCs/>
          <w:color w:val="1F497D" w:themeColor="text2"/>
        </w:rPr>
        <w:t xml:space="preserve">[insert </w:t>
      </w:r>
      <w:r w:rsidR="00BD5047" w:rsidRPr="5C760390">
        <w:rPr>
          <w:i/>
          <w:iCs/>
          <w:color w:val="1F497D" w:themeColor="text2"/>
        </w:rPr>
        <w:t xml:space="preserve">superscript </w:t>
      </w:r>
      <w:r w:rsidR="00F953E8" w:rsidRPr="5C760390">
        <w:rPr>
          <w:i/>
          <w:iCs/>
          <w:color w:val="1F497D" w:themeColor="text2"/>
        </w:rPr>
        <w:t>citation to JBI SUMARI paper</w:t>
      </w:r>
      <w:r w:rsidR="00BD5047" w:rsidRPr="5C760390">
        <w:rPr>
          <w:i/>
          <w:iCs/>
          <w:color w:val="1F497D" w:themeColor="text2"/>
        </w:rPr>
        <w:t xml:space="preserve"> and add it to the reference list</w:t>
      </w:r>
      <w:r w:rsidR="00F953E8" w:rsidRPr="5C760390">
        <w:rPr>
          <w:i/>
          <w:iCs/>
          <w:color w:val="1F497D" w:themeColor="text2"/>
        </w:rPr>
        <w:t xml:space="preserve">, </w:t>
      </w:r>
      <w:r w:rsidR="00DA3541" w:rsidRPr="5C760390">
        <w:rPr>
          <w:i/>
          <w:iCs/>
          <w:color w:val="1F497D" w:themeColor="text2"/>
        </w:rPr>
        <w:t>eg,</w:t>
      </w:r>
      <w:r w:rsidR="00F953E8" w:rsidRPr="5C760390">
        <w:rPr>
          <w:i/>
          <w:iCs/>
          <w:color w:val="1F497D" w:themeColor="text2"/>
        </w:rPr>
        <w:t xml:space="preserve"> &lt;Munn Z, Aromataris E, Tufanaru C, Stern C, Porritt K, Farrow J. The development of software to support multiple systematic review types: the Joanna Briggs Institute System for the Unified Management, Assessment and Review of Information (JBI SUMARI). Int J Evid Based </w:t>
      </w:r>
      <w:proofErr w:type="spellStart"/>
      <w:r w:rsidR="00F953E8" w:rsidRPr="5C760390">
        <w:rPr>
          <w:i/>
          <w:iCs/>
          <w:color w:val="1F497D" w:themeColor="text2"/>
        </w:rPr>
        <w:t>Healthc</w:t>
      </w:r>
      <w:proofErr w:type="spellEnd"/>
      <w:r w:rsidR="00F953E8" w:rsidRPr="5C760390">
        <w:rPr>
          <w:i/>
          <w:iCs/>
          <w:color w:val="1F497D" w:themeColor="text2"/>
        </w:rPr>
        <w:t xml:space="preserve">. 2019;17(1):36-43.&gt;] </w:t>
      </w:r>
      <w:r w:rsidR="00775E46" w:rsidRPr="5C760390">
        <w:t>The full text of selected citations will be</w:t>
      </w:r>
      <w:r w:rsidR="004A086F" w:rsidRPr="5C760390">
        <w:t xml:space="preserve"> assessed in detail</w:t>
      </w:r>
      <w:r w:rsidR="00775E46" w:rsidRPr="5C760390">
        <w:t xml:space="preserve"> </w:t>
      </w:r>
      <w:r w:rsidR="004A086F" w:rsidRPr="5C760390">
        <w:t>against the inclusion criteria</w:t>
      </w:r>
      <w:r w:rsidR="00775E46" w:rsidRPr="5C760390">
        <w:t xml:space="preserve"> by </w:t>
      </w:r>
      <w:r w:rsidR="00167AAD">
        <w:t>2</w:t>
      </w:r>
      <w:r w:rsidR="00775E46" w:rsidRPr="5C760390">
        <w:t xml:space="preserve"> independent reviewers</w:t>
      </w:r>
      <w:r w:rsidR="004A086F" w:rsidRPr="5C760390">
        <w:t xml:space="preserve">. </w:t>
      </w:r>
      <w:r w:rsidR="003A371F" w:rsidRPr="5C760390">
        <w:t>Reasons for exclusion of f</w:t>
      </w:r>
      <w:r w:rsidR="00775E46" w:rsidRPr="5C760390">
        <w:t>ull</w:t>
      </w:r>
      <w:r w:rsidR="00A92CD3" w:rsidRPr="5C760390">
        <w:t xml:space="preserve">-text </w:t>
      </w:r>
      <w:r w:rsidR="004A086F" w:rsidRPr="5C760390">
        <w:t>papers</w:t>
      </w:r>
      <w:r w:rsidR="000A667D" w:rsidRPr="5C760390">
        <w:t xml:space="preserve"> that do not meet the inclusion criteria will be </w:t>
      </w:r>
      <w:r w:rsidR="004A086F" w:rsidRPr="5C760390">
        <w:t xml:space="preserve">recorded and </w:t>
      </w:r>
      <w:r w:rsidRPr="5C760390">
        <w:t xml:space="preserve">reported </w:t>
      </w:r>
      <w:r w:rsidR="00775E46" w:rsidRPr="5C760390">
        <w:t xml:space="preserve">in the </w:t>
      </w:r>
      <w:r w:rsidR="00A92CD3" w:rsidRPr="5C760390">
        <w:t>scoping</w:t>
      </w:r>
      <w:r w:rsidR="00775E46" w:rsidRPr="5C760390">
        <w:t xml:space="preserve"> review. </w:t>
      </w:r>
      <w:r w:rsidR="00A92CD3" w:rsidRPr="5C760390">
        <w:rPr>
          <w:color w:val="000000" w:themeColor="text1"/>
        </w:rPr>
        <w:t xml:space="preserve">Any disagreements that arise between </w:t>
      </w:r>
      <w:r w:rsidR="00A92CD3" w:rsidRPr="5C760390">
        <w:rPr>
          <w:color w:val="000000" w:themeColor="text1"/>
        </w:rPr>
        <w:lastRenderedPageBreak/>
        <w:t xml:space="preserve">the reviewers </w:t>
      </w:r>
      <w:r w:rsidR="00775E46" w:rsidRPr="5C760390">
        <w:rPr>
          <w:color w:val="000000" w:themeColor="text1"/>
        </w:rPr>
        <w:t xml:space="preserve">at each stage of the selection process </w:t>
      </w:r>
      <w:r w:rsidRPr="5C760390">
        <w:rPr>
          <w:color w:val="000000" w:themeColor="text1"/>
        </w:rPr>
        <w:t>will be resolved through discussion or with a third reviewer.</w:t>
      </w:r>
      <w:r w:rsidR="00775E46" w:rsidRPr="5C760390">
        <w:t xml:space="preserve"> The results of the search will be reported in full in the final </w:t>
      </w:r>
      <w:r w:rsidR="0082687F" w:rsidRPr="5C760390">
        <w:t xml:space="preserve">scoping review </w:t>
      </w:r>
      <w:r w:rsidR="00A92CD3" w:rsidRPr="5C760390">
        <w:t xml:space="preserve">and presented in a </w:t>
      </w:r>
      <w:r w:rsidR="00A7577C" w:rsidRPr="5C760390">
        <w:t>PRISMA flow diagram</w:t>
      </w:r>
      <w:r w:rsidR="00AB0555" w:rsidRPr="5C760390">
        <w:t xml:space="preserve"> #insert </w:t>
      </w:r>
      <w:r w:rsidR="0058736A" w:rsidRPr="5C760390">
        <w:t xml:space="preserve">superscript </w:t>
      </w:r>
      <w:bookmarkStart w:id="61" w:name="N100DF"/>
      <w:bookmarkEnd w:id="60"/>
      <w:r w:rsidR="008123E6">
        <w:t xml:space="preserve">citation </w:t>
      </w:r>
      <w:r w:rsidR="008123E6">
        <w:rPr>
          <w:shd w:val="clear" w:color="auto" w:fill="FFFFCC"/>
        </w:rPr>
        <w:t>to</w:t>
      </w:r>
      <w:r w:rsidR="00BD5047" w:rsidRPr="5C760390">
        <w:rPr>
          <w:shd w:val="clear" w:color="auto" w:fill="FFFFCC"/>
        </w:rPr>
        <w:t xml:space="preserve"> </w:t>
      </w:r>
      <w:r w:rsidR="00412DAC">
        <w:rPr>
          <w:shd w:val="clear" w:color="auto" w:fill="FFFFCC"/>
        </w:rPr>
        <w:t xml:space="preserve">Page MJ, McKenzie JE, Bossuyt PM, </w:t>
      </w:r>
      <w:proofErr w:type="spellStart"/>
      <w:r w:rsidR="00412DAC">
        <w:rPr>
          <w:shd w:val="clear" w:color="auto" w:fill="FFFFCC"/>
        </w:rPr>
        <w:t>Boutron</w:t>
      </w:r>
      <w:proofErr w:type="spellEnd"/>
      <w:r w:rsidR="00412DAC">
        <w:rPr>
          <w:shd w:val="clear" w:color="auto" w:fill="FFFFCC"/>
        </w:rPr>
        <w:t xml:space="preserve"> I, </w:t>
      </w:r>
      <w:proofErr w:type="spellStart"/>
      <w:r w:rsidR="00412DAC">
        <w:rPr>
          <w:shd w:val="clear" w:color="auto" w:fill="FFFFCC"/>
        </w:rPr>
        <w:t>Goffmann</w:t>
      </w:r>
      <w:proofErr w:type="spellEnd"/>
      <w:r w:rsidR="00412DAC">
        <w:rPr>
          <w:shd w:val="clear" w:color="auto" w:fill="FFFFCC"/>
        </w:rPr>
        <w:t xml:space="preserve"> TC, Mulrow CD, et al. The PRISMA 2020 statement: an updated guideline for reporting systematic reviews. BMJ. 2021;</w:t>
      </w:r>
      <w:proofErr w:type="gramStart"/>
      <w:r w:rsidR="00412DAC">
        <w:rPr>
          <w:shd w:val="clear" w:color="auto" w:fill="FFFFCC"/>
        </w:rPr>
        <w:t>372:n</w:t>
      </w:r>
      <w:proofErr w:type="gramEnd"/>
      <w:r w:rsidR="00412DAC">
        <w:rPr>
          <w:shd w:val="clear" w:color="auto" w:fill="FFFFCC"/>
        </w:rPr>
        <w:t>71</w:t>
      </w:r>
      <w:r w:rsidR="001D7103" w:rsidRPr="5C760390">
        <w:rPr>
          <w:shd w:val="clear" w:color="auto" w:fill="FFFFCC"/>
        </w:rPr>
        <w:t>&gt;</w:t>
      </w:r>
      <w:r w:rsidR="00FF1E05" w:rsidRPr="5C760390">
        <w:rPr>
          <w:shd w:val="clear" w:color="auto" w:fill="FFFFCC"/>
        </w:rPr>
        <w:t>#</w:t>
      </w:r>
      <w:r w:rsidR="003C6BE5" w:rsidRPr="5C760390">
        <w:t>.</w:t>
      </w:r>
    </w:p>
    <w:p w14:paraId="6462B4C5" w14:textId="2C34B605" w:rsidR="00765CCE" w:rsidRPr="004D734F" w:rsidRDefault="00765CCE" w:rsidP="004D734F">
      <w:pPr>
        <w:pStyle w:val="Heading2"/>
        <w:rPr>
          <w:color w:val="000000"/>
          <w:szCs w:val="24"/>
        </w:rPr>
      </w:pPr>
      <w:r w:rsidRPr="004D734F">
        <w:rPr>
          <w:color w:val="000000"/>
          <w:szCs w:val="24"/>
        </w:rPr>
        <w:t>Data extraction</w:t>
      </w:r>
      <w:r w:rsidR="00DF39F3" w:rsidRPr="004D734F">
        <w:rPr>
          <w:color w:val="A6A6A6" w:themeColor="background1" w:themeShade="A6"/>
        </w:rPr>
        <w:t>&lt;level 2 heading&gt;</w:t>
      </w:r>
    </w:p>
    <w:bookmarkEnd w:id="61"/>
    <w:p w14:paraId="729BF123" w14:textId="6A36B560" w:rsidR="00DB1924" w:rsidRPr="004D734F" w:rsidRDefault="003C6BE5" w:rsidP="001D7103">
      <w:pPr>
        <w:widowControl w:val="0"/>
        <w:autoSpaceDE w:val="0"/>
        <w:autoSpaceDN w:val="0"/>
        <w:adjustRightInd w:val="0"/>
        <w:spacing w:after="240" w:line="360" w:lineRule="auto"/>
        <w:rPr>
          <w:rFonts w:cstheme="minorHAnsi"/>
          <w:i/>
          <w:color w:val="1F497D" w:themeColor="text2"/>
        </w:rPr>
      </w:pPr>
      <w:r w:rsidRPr="004D734F">
        <w:rPr>
          <w:rFonts w:cstheme="minorHAnsi"/>
          <w:i/>
          <w:color w:val="1F497D" w:themeColor="text2"/>
        </w:rPr>
        <w:t>[</w:t>
      </w:r>
      <w:r w:rsidR="00DB1924" w:rsidRPr="004D734F">
        <w:rPr>
          <w:rFonts w:cstheme="minorHAnsi"/>
          <w:i/>
          <w:color w:val="1F497D" w:themeColor="text2"/>
        </w:rPr>
        <w:t>Edit set text as appropriate:</w:t>
      </w:r>
      <w:r w:rsidRPr="004D734F">
        <w:rPr>
          <w:rFonts w:cstheme="minorHAnsi"/>
          <w:i/>
          <w:color w:val="1F497D" w:themeColor="text2"/>
        </w:rPr>
        <w:t>]</w:t>
      </w:r>
    </w:p>
    <w:p w14:paraId="39BDD0E5" w14:textId="07245F17" w:rsidR="00FC3497" w:rsidRPr="004D734F" w:rsidRDefault="007A096F" w:rsidP="001D7103">
      <w:pPr>
        <w:widowControl w:val="0"/>
        <w:autoSpaceDE w:val="0"/>
        <w:autoSpaceDN w:val="0"/>
        <w:adjustRightInd w:val="0"/>
        <w:spacing w:after="240" w:line="360" w:lineRule="auto"/>
        <w:rPr>
          <w:rFonts w:cstheme="minorHAnsi"/>
          <w:color w:val="000000"/>
        </w:rPr>
      </w:pPr>
      <w:r w:rsidRPr="004D734F">
        <w:rPr>
          <w:rFonts w:cstheme="minorHAnsi"/>
          <w:color w:val="000000"/>
        </w:rPr>
        <w:t>Data</w:t>
      </w:r>
      <w:r w:rsidR="00FC3497" w:rsidRPr="004D734F">
        <w:rPr>
          <w:rFonts w:cstheme="minorHAnsi"/>
          <w:color w:val="000000"/>
        </w:rPr>
        <w:t xml:space="preserve"> will be extracted from </w:t>
      </w:r>
      <w:r w:rsidR="009C4C63" w:rsidRPr="004D734F">
        <w:rPr>
          <w:rFonts w:cstheme="minorHAnsi"/>
        </w:rPr>
        <w:t>papers</w:t>
      </w:r>
      <w:r w:rsidR="00FB6E60" w:rsidRPr="004D734F">
        <w:rPr>
          <w:rFonts w:cstheme="minorHAnsi"/>
          <w:color w:val="000000"/>
        </w:rPr>
        <w:t xml:space="preserve"> </w:t>
      </w:r>
      <w:r w:rsidR="00FC3497" w:rsidRPr="004D734F">
        <w:rPr>
          <w:rFonts w:cstheme="minorHAnsi"/>
          <w:color w:val="000000"/>
        </w:rPr>
        <w:t xml:space="preserve">included in the </w:t>
      </w:r>
      <w:r w:rsidR="009C4C63" w:rsidRPr="004D734F">
        <w:rPr>
          <w:rFonts w:cstheme="minorHAnsi"/>
          <w:color w:val="000000"/>
        </w:rPr>
        <w:t xml:space="preserve">scoping </w:t>
      </w:r>
      <w:r w:rsidR="00FC3497" w:rsidRPr="004D734F">
        <w:rPr>
          <w:rFonts w:cstheme="minorHAnsi"/>
          <w:color w:val="000000"/>
        </w:rPr>
        <w:t xml:space="preserve">review </w:t>
      </w:r>
      <w:r w:rsidR="008A0853" w:rsidRPr="004D734F">
        <w:rPr>
          <w:rFonts w:cstheme="minorHAnsi"/>
          <w:color w:val="000000"/>
        </w:rPr>
        <w:t xml:space="preserve">by </w:t>
      </w:r>
      <w:r w:rsidR="00167AAD">
        <w:rPr>
          <w:rFonts w:cstheme="minorHAnsi"/>
          <w:color w:val="000000"/>
        </w:rPr>
        <w:t>2</w:t>
      </w:r>
      <w:r w:rsidR="008A0853" w:rsidRPr="004D734F">
        <w:rPr>
          <w:rFonts w:cstheme="minorHAnsi"/>
          <w:color w:val="000000"/>
        </w:rPr>
        <w:t xml:space="preserve"> independent reviewers </w:t>
      </w:r>
      <w:r w:rsidR="00FC3497" w:rsidRPr="004D734F">
        <w:rPr>
          <w:rFonts w:cstheme="minorHAnsi"/>
          <w:color w:val="000000"/>
        </w:rPr>
        <w:t xml:space="preserve">using </w:t>
      </w:r>
      <w:r w:rsidR="00594BF6" w:rsidRPr="004D734F">
        <w:rPr>
          <w:rFonts w:cstheme="minorHAnsi"/>
          <w:color w:val="000000"/>
        </w:rPr>
        <w:t xml:space="preserve">a data extraction </w:t>
      </w:r>
      <w:r w:rsidR="00046120" w:rsidRPr="004D734F">
        <w:rPr>
          <w:rFonts w:cstheme="minorHAnsi"/>
          <w:color w:val="000000"/>
        </w:rPr>
        <w:t>tool developed by the reviewers.</w:t>
      </w:r>
      <w:r w:rsidR="009C4C63" w:rsidRPr="004D734F">
        <w:rPr>
          <w:rFonts w:cstheme="minorHAnsi"/>
          <w:color w:val="000000"/>
        </w:rPr>
        <w:t xml:space="preserve"> </w:t>
      </w:r>
      <w:r w:rsidR="00FC3497" w:rsidRPr="004D734F">
        <w:rPr>
          <w:rFonts w:cstheme="minorHAnsi"/>
          <w:color w:val="000000"/>
        </w:rPr>
        <w:t>The data extracted will inc</w:t>
      </w:r>
      <w:r w:rsidR="00547C64" w:rsidRPr="004D734F">
        <w:rPr>
          <w:rFonts w:cstheme="minorHAnsi"/>
          <w:color w:val="000000"/>
        </w:rPr>
        <w:t xml:space="preserve">lude specific details </w:t>
      </w:r>
      <w:r w:rsidR="00CD73C9" w:rsidRPr="004D734F">
        <w:rPr>
          <w:rFonts w:cstheme="minorHAnsi"/>
          <w:color w:val="000000"/>
        </w:rPr>
        <w:t xml:space="preserve">about </w:t>
      </w:r>
      <w:r w:rsidR="00CD73C9" w:rsidRPr="004D734F">
        <w:rPr>
          <w:rFonts w:cstheme="minorHAnsi"/>
        </w:rPr>
        <w:t xml:space="preserve">the </w:t>
      </w:r>
      <w:r w:rsidR="00547C64" w:rsidRPr="004D734F">
        <w:rPr>
          <w:rFonts w:cstheme="minorHAnsi"/>
          <w:shd w:val="clear" w:color="auto" w:fill="FFFFCC"/>
        </w:rPr>
        <w:t>#</w:t>
      </w:r>
      <w:r w:rsidR="00CD73C9" w:rsidRPr="004D734F">
        <w:rPr>
          <w:rFonts w:cstheme="minorHAnsi"/>
          <w:shd w:val="clear" w:color="auto" w:fill="FFFFCC"/>
        </w:rPr>
        <w:t>population</w:t>
      </w:r>
      <w:r w:rsidR="00547C64" w:rsidRPr="004D734F">
        <w:rPr>
          <w:rFonts w:cstheme="minorHAnsi"/>
          <w:shd w:val="clear" w:color="auto" w:fill="FFFFCC"/>
        </w:rPr>
        <w:t>#</w:t>
      </w:r>
      <w:r w:rsidR="00CD73C9" w:rsidRPr="004D734F">
        <w:rPr>
          <w:rFonts w:cstheme="minorHAnsi"/>
        </w:rPr>
        <w:t>,</w:t>
      </w:r>
      <w:r w:rsidR="009C4C63" w:rsidRPr="004D734F">
        <w:rPr>
          <w:rFonts w:cstheme="minorHAnsi"/>
        </w:rPr>
        <w:t xml:space="preserve"> </w:t>
      </w:r>
      <w:r w:rsidR="00547C64" w:rsidRPr="004D734F">
        <w:rPr>
          <w:rFonts w:cstheme="minorHAnsi"/>
          <w:shd w:val="clear" w:color="auto" w:fill="FFFFCC"/>
        </w:rPr>
        <w:t>#</w:t>
      </w:r>
      <w:r w:rsidR="009C4C63" w:rsidRPr="004D734F">
        <w:rPr>
          <w:rFonts w:cstheme="minorHAnsi"/>
          <w:shd w:val="clear" w:color="auto" w:fill="FFFFCC"/>
        </w:rPr>
        <w:t>concept</w:t>
      </w:r>
      <w:r w:rsidR="00547C64" w:rsidRPr="004D734F">
        <w:rPr>
          <w:rFonts w:cstheme="minorHAnsi"/>
          <w:shd w:val="clear" w:color="auto" w:fill="FFFFCC"/>
        </w:rPr>
        <w:t>#</w:t>
      </w:r>
      <w:r w:rsidR="009C4C63" w:rsidRPr="004D734F">
        <w:rPr>
          <w:rFonts w:cstheme="minorHAnsi"/>
        </w:rPr>
        <w:t xml:space="preserve">, </w:t>
      </w:r>
      <w:r w:rsidR="00547C64" w:rsidRPr="004D734F">
        <w:rPr>
          <w:rFonts w:cstheme="minorHAnsi"/>
          <w:shd w:val="clear" w:color="auto" w:fill="FFFFCC"/>
        </w:rPr>
        <w:t>#</w:t>
      </w:r>
      <w:r w:rsidR="009C4C63" w:rsidRPr="004D734F">
        <w:rPr>
          <w:rFonts w:cstheme="minorHAnsi"/>
          <w:shd w:val="clear" w:color="auto" w:fill="FFFFCC"/>
        </w:rPr>
        <w:t>context</w:t>
      </w:r>
      <w:r w:rsidR="00547C64" w:rsidRPr="004D734F">
        <w:rPr>
          <w:rFonts w:cstheme="minorHAnsi"/>
          <w:shd w:val="clear" w:color="auto" w:fill="FFFFCC"/>
        </w:rPr>
        <w:t>#</w:t>
      </w:r>
      <w:r w:rsidR="009C4C63" w:rsidRPr="004D734F">
        <w:rPr>
          <w:rFonts w:cstheme="minorHAnsi"/>
        </w:rPr>
        <w:t xml:space="preserve">, </w:t>
      </w:r>
      <w:r w:rsidR="00547C64" w:rsidRPr="004D734F">
        <w:rPr>
          <w:rFonts w:cstheme="minorHAnsi"/>
          <w:shd w:val="clear" w:color="auto" w:fill="FFFFCC"/>
        </w:rPr>
        <w:t>#</w:t>
      </w:r>
      <w:r w:rsidR="009C4C63" w:rsidRPr="004D734F">
        <w:rPr>
          <w:rFonts w:cstheme="minorHAnsi"/>
          <w:shd w:val="clear" w:color="auto" w:fill="FFFFCC"/>
        </w:rPr>
        <w:t>methods</w:t>
      </w:r>
      <w:r w:rsidR="00547C64" w:rsidRPr="004D734F">
        <w:rPr>
          <w:rFonts w:cstheme="minorHAnsi"/>
          <w:shd w:val="clear" w:color="auto" w:fill="FFFFCC"/>
        </w:rPr>
        <w:t>#</w:t>
      </w:r>
      <w:r w:rsidR="00CD73C9" w:rsidRPr="004D734F">
        <w:rPr>
          <w:rFonts w:cstheme="minorHAnsi"/>
        </w:rPr>
        <w:t xml:space="preserve"> and </w:t>
      </w:r>
      <w:r w:rsidR="00547C64" w:rsidRPr="004D734F">
        <w:rPr>
          <w:rFonts w:cstheme="minorHAnsi"/>
          <w:shd w:val="clear" w:color="auto" w:fill="FFFFCC"/>
        </w:rPr>
        <w:t>#</w:t>
      </w:r>
      <w:r w:rsidR="00CD73C9" w:rsidRPr="004D734F">
        <w:rPr>
          <w:rFonts w:cstheme="minorHAnsi"/>
          <w:shd w:val="clear" w:color="auto" w:fill="FFFFCC"/>
        </w:rPr>
        <w:t>key findings</w:t>
      </w:r>
      <w:r w:rsidR="00547C64" w:rsidRPr="004D734F">
        <w:rPr>
          <w:rFonts w:cstheme="minorHAnsi"/>
          <w:shd w:val="clear" w:color="auto" w:fill="FFFFCC"/>
        </w:rPr>
        <w:t>#</w:t>
      </w:r>
      <w:r w:rsidR="00CD73C9" w:rsidRPr="004D734F">
        <w:rPr>
          <w:rFonts w:cstheme="minorHAnsi"/>
        </w:rPr>
        <w:t xml:space="preserve"> </w:t>
      </w:r>
      <w:r w:rsidR="00AF60F7" w:rsidRPr="004D734F">
        <w:rPr>
          <w:rFonts w:cstheme="minorHAnsi"/>
        </w:rPr>
        <w:t xml:space="preserve">relevant </w:t>
      </w:r>
      <w:r w:rsidR="00FC3497" w:rsidRPr="004D734F">
        <w:rPr>
          <w:rFonts w:cstheme="minorHAnsi"/>
          <w:color w:val="000000"/>
        </w:rPr>
        <w:t>to the review</w:t>
      </w:r>
      <w:r w:rsidR="00C3195E" w:rsidRPr="004D734F">
        <w:rPr>
          <w:rFonts w:cstheme="minorHAnsi"/>
          <w:color w:val="000000"/>
        </w:rPr>
        <w:t xml:space="preserve"> </w:t>
      </w:r>
      <w:r w:rsidR="001C3A23" w:rsidRPr="004D734F">
        <w:rPr>
          <w:rFonts w:cstheme="minorHAnsi"/>
          <w:color w:val="000000"/>
        </w:rPr>
        <w:t>question</w:t>
      </w:r>
      <w:r w:rsidR="00CD73C9" w:rsidRPr="004D734F">
        <w:rPr>
          <w:rFonts w:cstheme="minorHAnsi"/>
          <w:color w:val="000000"/>
        </w:rPr>
        <w:t>.</w:t>
      </w:r>
      <w:r w:rsidR="00A123C0" w:rsidRPr="004D734F">
        <w:rPr>
          <w:rFonts w:cstheme="minorHAnsi"/>
          <w:color w:val="000000"/>
        </w:rPr>
        <w:t xml:space="preserve"> </w:t>
      </w:r>
      <w:r w:rsidR="003C6BE5" w:rsidRPr="004D734F">
        <w:rPr>
          <w:rFonts w:cstheme="minorHAnsi"/>
          <w:i/>
          <w:iCs/>
          <w:color w:val="1F497D" w:themeColor="text2"/>
        </w:rPr>
        <w:t>[</w:t>
      </w:r>
      <w:r w:rsidR="00A123C0" w:rsidRPr="004D734F">
        <w:rPr>
          <w:rFonts w:cstheme="minorHAnsi"/>
          <w:i/>
          <w:iCs/>
          <w:color w:val="1F497D" w:themeColor="text2"/>
        </w:rPr>
        <w:t xml:space="preserve">Provide a </w:t>
      </w:r>
      <w:r w:rsidR="00BD5047">
        <w:rPr>
          <w:rFonts w:cstheme="minorHAnsi"/>
          <w:i/>
          <w:iCs/>
          <w:color w:val="1F497D" w:themeColor="text2"/>
        </w:rPr>
        <w:t xml:space="preserve">superscript </w:t>
      </w:r>
      <w:r w:rsidR="00A123C0" w:rsidRPr="004D734F">
        <w:rPr>
          <w:rFonts w:cstheme="minorHAnsi"/>
          <w:i/>
          <w:iCs/>
          <w:color w:val="1F497D" w:themeColor="text2"/>
        </w:rPr>
        <w:t xml:space="preserve">citation to the data extraction tool used </w:t>
      </w:r>
      <w:r w:rsidR="00BD5047">
        <w:rPr>
          <w:rFonts w:cstheme="minorHAnsi"/>
          <w:i/>
          <w:iCs/>
          <w:color w:val="1F497D" w:themeColor="text2"/>
        </w:rPr>
        <w:t xml:space="preserve">and add it to the reference list </w:t>
      </w:r>
      <w:r w:rsidR="00A123C0" w:rsidRPr="004D734F">
        <w:rPr>
          <w:rFonts w:cstheme="minorHAnsi"/>
          <w:i/>
          <w:iCs/>
          <w:color w:val="1F497D" w:themeColor="text2"/>
        </w:rPr>
        <w:t>or append the data extraction tool if an existing tool has been modified or a new tool developed.</w:t>
      </w:r>
      <w:r w:rsidR="003C6BE5" w:rsidRPr="004D734F">
        <w:rPr>
          <w:rFonts w:cstheme="minorHAnsi"/>
          <w:i/>
          <w:iCs/>
          <w:color w:val="1F497D" w:themeColor="text2"/>
        </w:rPr>
        <w:t>]</w:t>
      </w:r>
      <w:r w:rsidR="00CD73C9" w:rsidRPr="004D734F">
        <w:rPr>
          <w:rFonts w:cstheme="minorHAnsi"/>
          <w:color w:val="1F497D" w:themeColor="text2"/>
        </w:rPr>
        <w:t xml:space="preserve"> </w:t>
      </w:r>
      <w:r w:rsidR="00CD73C9" w:rsidRPr="004D734F">
        <w:rPr>
          <w:rFonts w:cstheme="minorHAnsi"/>
          <w:color w:val="000000"/>
        </w:rPr>
        <w:t xml:space="preserve">A draft </w:t>
      </w:r>
      <w:r w:rsidR="001C3A23" w:rsidRPr="004D734F">
        <w:rPr>
          <w:rFonts w:cstheme="minorHAnsi"/>
          <w:color w:val="000000"/>
        </w:rPr>
        <w:t>extraction tool</w:t>
      </w:r>
      <w:r w:rsidR="00CD73C9" w:rsidRPr="004D734F">
        <w:rPr>
          <w:rFonts w:cstheme="minorHAnsi"/>
          <w:color w:val="000000"/>
        </w:rPr>
        <w:t xml:space="preserve"> is provided (see </w:t>
      </w:r>
      <w:r w:rsidR="00CD73C9" w:rsidRPr="004D734F">
        <w:rPr>
          <w:rFonts w:cstheme="minorHAnsi"/>
        </w:rPr>
        <w:t xml:space="preserve">Appendix </w:t>
      </w:r>
      <w:r w:rsidR="00CD73C9" w:rsidRPr="004D734F">
        <w:rPr>
          <w:rFonts w:cstheme="minorHAnsi"/>
          <w:shd w:val="clear" w:color="auto" w:fill="FFFFCC"/>
        </w:rPr>
        <w:t>#</w:t>
      </w:r>
      <w:r w:rsidR="003C6BE5" w:rsidRPr="004D734F">
        <w:rPr>
          <w:rFonts w:cstheme="minorHAnsi"/>
          <w:shd w:val="clear" w:color="auto" w:fill="FFFFCC"/>
        </w:rPr>
        <w:t>I,</w:t>
      </w:r>
      <w:r w:rsidR="003C25A9" w:rsidRPr="004D734F">
        <w:rPr>
          <w:rFonts w:cstheme="minorHAnsi"/>
          <w:shd w:val="clear" w:color="auto" w:fill="FFFFCC"/>
        </w:rPr>
        <w:t xml:space="preserve"> </w:t>
      </w:r>
      <w:r w:rsidR="003C6BE5" w:rsidRPr="004D734F">
        <w:rPr>
          <w:rFonts w:cstheme="minorHAnsi"/>
          <w:shd w:val="clear" w:color="auto" w:fill="FFFFCC"/>
        </w:rPr>
        <w:t>II, III#</w:t>
      </w:r>
      <w:r w:rsidR="00CD73C9" w:rsidRPr="004D734F">
        <w:rPr>
          <w:rFonts w:cstheme="minorHAnsi"/>
        </w:rPr>
        <w:t>).</w:t>
      </w:r>
      <w:r w:rsidR="00046120" w:rsidRPr="004D734F">
        <w:rPr>
          <w:rFonts w:cstheme="minorHAnsi"/>
        </w:rPr>
        <w:t xml:space="preserve"> </w:t>
      </w:r>
      <w:r w:rsidR="003C6BE5" w:rsidRPr="004D734F">
        <w:rPr>
          <w:rFonts w:cstheme="minorHAnsi"/>
          <w:i/>
          <w:iCs/>
          <w:color w:val="1F497D" w:themeColor="text2"/>
        </w:rPr>
        <w:t>[</w:t>
      </w:r>
      <w:r w:rsidR="00A123C0" w:rsidRPr="004D734F">
        <w:rPr>
          <w:rFonts w:cstheme="minorHAnsi"/>
          <w:i/>
          <w:iCs/>
          <w:color w:val="1F497D" w:themeColor="text2"/>
        </w:rPr>
        <w:t>M</w:t>
      </w:r>
      <w:r w:rsidR="00594BF6" w:rsidRPr="004D734F">
        <w:rPr>
          <w:rFonts w:cstheme="minorHAnsi"/>
          <w:i/>
          <w:iCs/>
          <w:color w:val="1F497D" w:themeColor="text2"/>
        </w:rPr>
        <w:t>odify if other processes will be used for your review</w:t>
      </w:r>
      <w:r w:rsidR="00A123C0" w:rsidRPr="004D734F">
        <w:rPr>
          <w:rFonts w:cstheme="minorHAnsi"/>
          <w:i/>
          <w:iCs/>
          <w:color w:val="1F497D" w:themeColor="text2"/>
        </w:rPr>
        <w:t>.</w:t>
      </w:r>
      <w:r w:rsidR="003C6BE5" w:rsidRPr="004D734F">
        <w:rPr>
          <w:rFonts w:cstheme="minorHAnsi"/>
          <w:i/>
          <w:iCs/>
          <w:color w:val="1F497D" w:themeColor="text2"/>
        </w:rPr>
        <w:t>]</w:t>
      </w:r>
      <w:r w:rsidR="00A123C0" w:rsidRPr="004D734F">
        <w:rPr>
          <w:rFonts w:cstheme="minorHAnsi"/>
          <w:color w:val="1F497D" w:themeColor="text2"/>
        </w:rPr>
        <w:t xml:space="preserve"> </w:t>
      </w:r>
      <w:r w:rsidR="009C4C63" w:rsidRPr="004D734F">
        <w:rPr>
          <w:rFonts w:cstheme="minorHAnsi"/>
          <w:color w:val="000000"/>
        </w:rPr>
        <w:t xml:space="preserve">The draft data extraction tool will be modified and revised as necessary during the process of extracting data from each included </w:t>
      </w:r>
      <w:r w:rsidR="00046120" w:rsidRPr="004D734F">
        <w:rPr>
          <w:rFonts w:cstheme="minorHAnsi"/>
          <w:color w:val="000000"/>
        </w:rPr>
        <w:t>paper</w:t>
      </w:r>
      <w:r w:rsidR="009C4C63" w:rsidRPr="004D734F">
        <w:rPr>
          <w:rFonts w:cstheme="minorHAnsi"/>
          <w:color w:val="000000"/>
        </w:rPr>
        <w:t>. Modifications will be detai</w:t>
      </w:r>
      <w:r w:rsidR="00046120" w:rsidRPr="004D734F">
        <w:rPr>
          <w:rFonts w:cstheme="minorHAnsi"/>
          <w:color w:val="000000"/>
        </w:rPr>
        <w:t>led in the full scoping review</w:t>
      </w:r>
      <w:r w:rsidR="009C4C63" w:rsidRPr="004D734F">
        <w:rPr>
          <w:rFonts w:cstheme="minorHAnsi"/>
          <w:color w:val="000000"/>
        </w:rPr>
        <w:t xml:space="preserve">. </w:t>
      </w:r>
      <w:r w:rsidR="00E53813" w:rsidRPr="004D734F">
        <w:rPr>
          <w:rFonts w:cstheme="minorHAnsi"/>
          <w:color w:val="000000"/>
        </w:rPr>
        <w:t xml:space="preserve">Any disagreements that arise between the reviewers will be resolved through discussion or with a third reviewer. </w:t>
      </w:r>
      <w:bookmarkStart w:id="62" w:name="_Hlk164847099"/>
      <w:r w:rsidR="00E53813" w:rsidRPr="004D734F">
        <w:rPr>
          <w:rFonts w:cstheme="minorHAnsi"/>
          <w:color w:val="000000"/>
        </w:rPr>
        <w:t xml:space="preserve">Authors of papers will be contacted </w:t>
      </w:r>
      <w:r w:rsidR="009C6AE2">
        <w:rPr>
          <w:rFonts w:cstheme="minorHAnsi"/>
          <w:color w:val="000000"/>
        </w:rPr>
        <w:t xml:space="preserve">up to </w:t>
      </w:r>
      <w:r w:rsidR="009C6AE2" w:rsidRPr="00441975">
        <w:rPr>
          <w:rFonts w:cstheme="minorHAnsi"/>
          <w:color w:val="000000"/>
          <w:shd w:val="clear" w:color="auto" w:fill="FFFFCC"/>
        </w:rPr>
        <w:t>[#]</w:t>
      </w:r>
      <w:r w:rsidR="009C6AE2">
        <w:rPr>
          <w:rFonts w:cstheme="minorHAnsi"/>
          <w:color w:val="000000"/>
        </w:rPr>
        <w:t xml:space="preserve"> times </w:t>
      </w:r>
      <w:r w:rsidR="00E53813" w:rsidRPr="004D734F">
        <w:rPr>
          <w:rFonts w:cstheme="minorHAnsi"/>
          <w:color w:val="000000"/>
        </w:rPr>
        <w:t>to request missing or additional data</w:t>
      </w:r>
      <w:r w:rsidR="006B741B" w:rsidRPr="004D734F">
        <w:rPr>
          <w:rFonts w:cstheme="minorHAnsi"/>
          <w:color w:val="000000"/>
        </w:rPr>
        <w:t>,</w:t>
      </w:r>
      <w:r w:rsidR="00E53813" w:rsidRPr="004D734F">
        <w:rPr>
          <w:rFonts w:cstheme="minorHAnsi"/>
          <w:color w:val="000000"/>
        </w:rPr>
        <w:t xml:space="preserve"> where required. </w:t>
      </w:r>
      <w:bookmarkEnd w:id="62"/>
    </w:p>
    <w:p w14:paraId="213135DA" w14:textId="295EC208" w:rsidR="00FC3497" w:rsidRPr="004D734F" w:rsidRDefault="1E2BB52C" w:rsidP="004D734F">
      <w:pPr>
        <w:pStyle w:val="Heading2"/>
      </w:pPr>
      <w:bookmarkStart w:id="63" w:name="N100F2"/>
      <w:r w:rsidRPr="004D734F">
        <w:t xml:space="preserve">Data </w:t>
      </w:r>
      <w:r w:rsidR="00121961">
        <w:t xml:space="preserve">analysis and </w:t>
      </w:r>
      <w:r w:rsidRPr="004D734F">
        <w:t>presentation</w:t>
      </w:r>
      <w:r w:rsidRPr="004D734F">
        <w:rPr>
          <w:color w:val="A6A6A6" w:themeColor="background1" w:themeShade="A6"/>
        </w:rPr>
        <w:t>&lt;level 2 heading&gt;</w:t>
      </w:r>
    </w:p>
    <w:bookmarkEnd w:id="63"/>
    <w:p w14:paraId="46ED18AE" w14:textId="36D92ADC" w:rsidR="00AC67C4" w:rsidRPr="004D734F" w:rsidRDefault="00AC67C4" w:rsidP="004D734F">
      <w:pPr>
        <w:pStyle w:val="Heading1"/>
        <w:spacing w:line="360" w:lineRule="auto"/>
        <w:rPr>
          <w:rFonts w:cstheme="minorHAnsi"/>
          <w:b w:val="0"/>
          <w:bCs/>
          <w:i/>
          <w:iCs/>
          <w:color w:val="1F497D" w:themeColor="text2"/>
          <w:sz w:val="22"/>
          <w:szCs w:val="22"/>
        </w:rPr>
      </w:pPr>
      <w:r>
        <w:rPr>
          <w:rFonts w:cstheme="minorHAnsi"/>
          <w:b w:val="0"/>
          <w:bCs/>
          <w:i/>
          <w:iCs/>
          <w:color w:val="1F497D" w:themeColor="text2"/>
          <w:sz w:val="22"/>
          <w:szCs w:val="22"/>
        </w:rPr>
        <w:t>[</w:t>
      </w:r>
      <w:r w:rsidRPr="004D734F">
        <w:rPr>
          <w:rFonts w:cstheme="minorHAnsi"/>
          <w:b w:val="0"/>
          <w:bCs/>
          <w:i/>
          <w:iCs/>
          <w:color w:val="1F497D" w:themeColor="text2"/>
          <w:sz w:val="22"/>
          <w:szCs w:val="22"/>
        </w:rPr>
        <w:t>Guidance for authors: The evidence presented should directly respond to the review objective and question(s). The data is commonly presented graphically or in diagrammatic or tabular form. Preparation of the review protocol is the opportunity for authors to pilot and determine how to best present their data or map and provide detailed description for the reader. Insert information on data presentation/mapping techniques, if any. A narrative summary will accompany the tabulated and/or charted results and will describe how the results relate to the reviews objective and question/s.</w:t>
      </w:r>
      <w:r>
        <w:rPr>
          <w:rFonts w:cstheme="minorHAnsi"/>
          <w:b w:val="0"/>
          <w:bCs/>
          <w:i/>
          <w:iCs/>
          <w:color w:val="1F497D" w:themeColor="text2"/>
          <w:sz w:val="22"/>
          <w:szCs w:val="22"/>
        </w:rPr>
        <w:t>]</w:t>
      </w:r>
      <w:r w:rsidRPr="004D734F">
        <w:rPr>
          <w:rFonts w:cstheme="minorHAnsi"/>
          <w:b w:val="0"/>
          <w:bCs/>
          <w:i/>
          <w:iCs/>
          <w:color w:val="1F497D" w:themeColor="text2"/>
          <w:sz w:val="22"/>
          <w:szCs w:val="22"/>
        </w:rPr>
        <w:t xml:space="preserve"> </w:t>
      </w:r>
    </w:p>
    <w:p w14:paraId="614EE8BE" w14:textId="77777777" w:rsidR="008123E6" w:rsidRDefault="008123E6">
      <w:pPr>
        <w:rPr>
          <w:rFonts w:eastAsiaTheme="majorEastAsia" w:cstheme="minorHAnsi"/>
          <w:b/>
          <w:color w:val="000000"/>
          <w:sz w:val="28"/>
          <w:szCs w:val="32"/>
        </w:rPr>
      </w:pPr>
      <w:bookmarkStart w:id="64" w:name="N1010C"/>
      <w:r>
        <w:rPr>
          <w:rFonts w:cstheme="minorHAnsi"/>
          <w:color w:val="000000"/>
        </w:rPr>
        <w:br w:type="page"/>
      </w:r>
    </w:p>
    <w:p w14:paraId="29AD86D9" w14:textId="3F37F8C1" w:rsidR="00FC3497" w:rsidRPr="004D734F" w:rsidRDefault="00FC3497" w:rsidP="004D734F">
      <w:pPr>
        <w:pStyle w:val="Heading1"/>
        <w:rPr>
          <w:rFonts w:cstheme="minorHAnsi"/>
          <w:color w:val="000000"/>
        </w:rPr>
      </w:pPr>
      <w:r w:rsidRPr="004D734F">
        <w:rPr>
          <w:rFonts w:cstheme="minorHAnsi"/>
          <w:color w:val="000000"/>
        </w:rPr>
        <w:lastRenderedPageBreak/>
        <w:t>References</w:t>
      </w:r>
      <w:r w:rsidR="00DF39F3" w:rsidRPr="004D734F">
        <w:rPr>
          <w:rFonts w:cstheme="minorHAnsi"/>
          <w:color w:val="A6A6A6" w:themeColor="background1" w:themeShade="A6"/>
        </w:rPr>
        <w:t>&lt;level 1 heading&gt;</w:t>
      </w:r>
    </w:p>
    <w:p w14:paraId="781F0A40" w14:textId="70B18928" w:rsidR="0060292E" w:rsidRPr="004D734F" w:rsidRDefault="003C6BE5" w:rsidP="00343295">
      <w:pPr>
        <w:widowControl w:val="0"/>
        <w:autoSpaceDE w:val="0"/>
        <w:autoSpaceDN w:val="0"/>
        <w:adjustRightInd w:val="0"/>
        <w:spacing w:before="360" w:after="240" w:line="240" w:lineRule="auto"/>
        <w:rPr>
          <w:rFonts w:cstheme="minorHAnsi"/>
          <w:i/>
          <w:iCs/>
          <w:color w:val="1F497D" w:themeColor="text2"/>
        </w:rPr>
      </w:pPr>
      <w:r w:rsidRPr="004D734F">
        <w:rPr>
          <w:rFonts w:cstheme="minorHAnsi"/>
          <w:i/>
          <w:iCs/>
          <w:color w:val="1F497D" w:themeColor="text2"/>
        </w:rPr>
        <w:t>[</w:t>
      </w:r>
      <w:r w:rsidR="0060292E" w:rsidRPr="004D734F">
        <w:rPr>
          <w:rFonts w:cstheme="minorHAnsi"/>
          <w:i/>
          <w:iCs/>
          <w:color w:val="1F497D" w:themeColor="text2"/>
        </w:rPr>
        <w:t>Maximum 30 references</w:t>
      </w:r>
      <w:r w:rsidRPr="004D734F">
        <w:rPr>
          <w:rFonts w:cstheme="minorHAnsi"/>
          <w:i/>
          <w:iCs/>
          <w:color w:val="1F497D" w:themeColor="text2"/>
        </w:rPr>
        <w:t>]</w:t>
      </w:r>
    </w:p>
    <w:p w14:paraId="4BFD6F7C" w14:textId="30CB9420" w:rsidR="0021553B" w:rsidRPr="004D734F" w:rsidRDefault="003C6BE5" w:rsidP="0021553B">
      <w:pPr>
        <w:widowControl w:val="0"/>
        <w:autoSpaceDE w:val="0"/>
        <w:autoSpaceDN w:val="0"/>
        <w:adjustRightInd w:val="0"/>
        <w:spacing w:after="240" w:line="360" w:lineRule="auto"/>
        <w:rPr>
          <w:rFonts w:cstheme="minorHAnsi"/>
          <w:i/>
          <w:iCs/>
          <w:color w:val="1F497D" w:themeColor="text2"/>
        </w:rPr>
      </w:pPr>
      <w:bookmarkStart w:id="65" w:name="N10110"/>
      <w:bookmarkStart w:id="66" w:name="N10113"/>
      <w:bookmarkEnd w:id="64"/>
      <w:r w:rsidRPr="004D734F">
        <w:rPr>
          <w:rFonts w:cstheme="minorHAnsi"/>
          <w:i/>
          <w:iCs/>
          <w:color w:val="1F497D" w:themeColor="text2"/>
        </w:rPr>
        <w:t>[</w:t>
      </w:r>
      <w:r w:rsidR="0021553B" w:rsidRPr="004D734F">
        <w:rPr>
          <w:rFonts w:cstheme="minorHAnsi"/>
          <w:i/>
          <w:iCs/>
          <w:color w:val="1F497D" w:themeColor="text2"/>
        </w:rPr>
        <w:t xml:space="preserve">List </w:t>
      </w:r>
      <w:r w:rsidR="0060292E" w:rsidRPr="004D734F">
        <w:rPr>
          <w:rFonts w:cstheme="minorHAnsi"/>
          <w:i/>
          <w:iCs/>
          <w:color w:val="1F497D" w:themeColor="text2"/>
        </w:rPr>
        <w:t xml:space="preserve">a maximum of 30 </w:t>
      </w:r>
      <w:r w:rsidR="0021553B" w:rsidRPr="004D734F">
        <w:rPr>
          <w:rFonts w:cstheme="minorHAnsi"/>
          <w:i/>
          <w:iCs/>
          <w:color w:val="1F497D" w:themeColor="text2"/>
        </w:rPr>
        <w:t xml:space="preserve">references using the Vancouver style in the order they appear. The first six authors have been listed followed by et al. The journal names have been abbreviated and the year, volume, issue and first and last page numbers have been included. References </w:t>
      </w:r>
      <w:r w:rsidR="0021553B" w:rsidRPr="004D734F">
        <w:rPr>
          <w:rFonts w:cstheme="minorHAnsi"/>
          <w:b/>
          <w:i/>
          <w:iCs/>
          <w:color w:val="1F497D" w:themeColor="text2"/>
        </w:rPr>
        <w:t>DO NOT</w:t>
      </w:r>
      <w:r w:rsidR="0021553B" w:rsidRPr="004D734F">
        <w:rPr>
          <w:rFonts w:cstheme="minorHAnsi"/>
          <w:i/>
          <w:iCs/>
          <w:color w:val="1F497D" w:themeColor="text2"/>
        </w:rPr>
        <w:t xml:space="preserve"> include the month of publication (</w:t>
      </w:r>
      <w:r w:rsidR="00DA3541">
        <w:rPr>
          <w:rFonts w:cstheme="minorHAnsi"/>
          <w:i/>
          <w:iCs/>
          <w:color w:val="1F497D" w:themeColor="text2"/>
        </w:rPr>
        <w:t>eg,</w:t>
      </w:r>
      <w:r w:rsidR="0021553B" w:rsidRPr="004D734F">
        <w:rPr>
          <w:rFonts w:cstheme="minorHAnsi"/>
          <w:i/>
          <w:iCs/>
          <w:color w:val="1F497D" w:themeColor="text2"/>
        </w:rPr>
        <w:t xml:space="preserve"> Jan), DOIs or PMID numbers. </w:t>
      </w:r>
      <w:r w:rsidR="00924918" w:rsidRPr="004D734F">
        <w:rPr>
          <w:rFonts w:cstheme="minorHAnsi"/>
          <w:i/>
          <w:iCs/>
          <w:color w:val="1F497D" w:themeColor="text2"/>
        </w:rPr>
        <w:t>For further guidance</w:t>
      </w:r>
      <w:r w:rsidR="00E55AFF" w:rsidRPr="004D734F">
        <w:rPr>
          <w:rFonts w:cstheme="minorHAnsi"/>
          <w:i/>
          <w:iCs/>
          <w:color w:val="1F497D" w:themeColor="text2"/>
        </w:rPr>
        <w:t xml:space="preserve"> and examples</w:t>
      </w:r>
      <w:r w:rsidR="00924918" w:rsidRPr="004D734F">
        <w:rPr>
          <w:rFonts w:cstheme="minorHAnsi"/>
          <w:i/>
          <w:iCs/>
          <w:color w:val="1F497D" w:themeColor="text2"/>
        </w:rPr>
        <w:t xml:space="preserve">, please refer to the </w:t>
      </w:r>
      <w:hyperlink r:id="rId17" w:history="1">
        <w:r w:rsidR="0060292E" w:rsidRPr="004D734F">
          <w:rPr>
            <w:rStyle w:val="Hyperlink"/>
            <w:rFonts w:cstheme="minorHAnsi"/>
            <w:i/>
            <w:iCs/>
            <w:color w:val="1F497D" w:themeColor="text2"/>
          </w:rPr>
          <w:t>Manuscript Style and Preparation G</w:t>
        </w:r>
        <w:r w:rsidR="00924918" w:rsidRPr="004D734F">
          <w:rPr>
            <w:rStyle w:val="Hyperlink"/>
            <w:rFonts w:cstheme="minorHAnsi"/>
            <w:i/>
            <w:iCs/>
            <w:color w:val="1F497D" w:themeColor="text2"/>
          </w:rPr>
          <w:t>uidelines</w:t>
        </w:r>
      </w:hyperlink>
    </w:p>
    <w:p w14:paraId="1DE68083" w14:textId="0CD593D0" w:rsidR="001D7103" w:rsidRPr="004D734F" w:rsidRDefault="001D7103" w:rsidP="001D7103">
      <w:pPr>
        <w:widowControl w:val="0"/>
        <w:autoSpaceDE w:val="0"/>
        <w:autoSpaceDN w:val="0"/>
        <w:adjustRightInd w:val="0"/>
        <w:spacing w:before="360" w:after="240" w:line="360" w:lineRule="auto"/>
        <w:rPr>
          <w:rFonts w:cstheme="minorHAnsi"/>
          <w:color w:val="1F497D" w:themeColor="text2"/>
        </w:rPr>
      </w:pPr>
      <w:r w:rsidRPr="004D734F">
        <w:rPr>
          <w:rStyle w:val="Hyperlink"/>
          <w:rFonts w:cstheme="minorHAnsi"/>
          <w:color w:val="1F497D" w:themeColor="text2"/>
          <w:u w:val="none"/>
        </w:rPr>
        <w:t xml:space="preserve">Example of a journal reference: </w:t>
      </w:r>
      <w:r w:rsidR="006C25A7">
        <w:rPr>
          <w:color w:val="1F497D" w:themeColor="text2"/>
        </w:rPr>
        <w:t xml:space="preserve">Page MJ, McKenzie JE, Bossuyt PM, </w:t>
      </w:r>
      <w:proofErr w:type="spellStart"/>
      <w:r w:rsidR="006C25A7">
        <w:rPr>
          <w:color w:val="1F497D" w:themeColor="text2"/>
        </w:rPr>
        <w:t>Boutron</w:t>
      </w:r>
      <w:proofErr w:type="spellEnd"/>
      <w:r w:rsidR="006C25A7">
        <w:rPr>
          <w:color w:val="1F497D" w:themeColor="text2"/>
        </w:rPr>
        <w:t xml:space="preserve"> I, Hoffmann TC, Mulrow CD, et al. The PRISMA 2020 statement: an updated guideline for reporting systematic reviews. BMJ. 2021;</w:t>
      </w:r>
      <w:proofErr w:type="gramStart"/>
      <w:r w:rsidR="006C25A7">
        <w:rPr>
          <w:color w:val="1F497D" w:themeColor="text2"/>
        </w:rPr>
        <w:t>372:n</w:t>
      </w:r>
      <w:proofErr w:type="gramEnd"/>
      <w:r w:rsidR="006C25A7">
        <w:rPr>
          <w:color w:val="1F497D" w:themeColor="text2"/>
        </w:rPr>
        <w:t>71.</w:t>
      </w:r>
    </w:p>
    <w:p w14:paraId="2EDCDD62" w14:textId="2927D4FF" w:rsidR="001D7103" w:rsidRPr="004D734F" w:rsidRDefault="001D7103" w:rsidP="001D7103">
      <w:pPr>
        <w:widowControl w:val="0"/>
        <w:autoSpaceDE w:val="0"/>
        <w:autoSpaceDN w:val="0"/>
        <w:adjustRightInd w:val="0"/>
        <w:spacing w:before="360" w:after="240" w:line="360" w:lineRule="auto"/>
        <w:rPr>
          <w:rFonts w:cstheme="minorHAnsi"/>
          <w:i/>
          <w:iCs/>
          <w:color w:val="1F497D" w:themeColor="text2"/>
        </w:rPr>
      </w:pPr>
      <w:r w:rsidRPr="004D734F">
        <w:rPr>
          <w:rStyle w:val="Hyperlink"/>
          <w:rFonts w:cstheme="minorHAnsi"/>
          <w:color w:val="1F497D" w:themeColor="text2"/>
          <w:u w:val="none"/>
        </w:rPr>
        <w:t xml:space="preserve">Example of an online </w:t>
      </w:r>
      <w:r w:rsidRPr="00507DD0">
        <w:rPr>
          <w:rStyle w:val="Hyperlink"/>
          <w:rFonts w:cstheme="minorHAnsi"/>
          <w:color w:val="1F497D" w:themeColor="text2"/>
          <w:u w:val="none"/>
        </w:rPr>
        <w:t xml:space="preserve">reference: </w:t>
      </w:r>
      <w:r w:rsidR="008123E6" w:rsidRPr="00441975">
        <w:rPr>
          <w:rFonts w:cstheme="minorHAnsi"/>
          <w:color w:val="1F497D" w:themeColor="text2"/>
        </w:rPr>
        <w:t xml:space="preserve">Peters MDJ, Godfrey C, McInerney P, Munn Z, Tricco AC, Khalil H. Chapter 11: Scoping reviews. </w:t>
      </w:r>
      <w:r w:rsidR="00507DD0" w:rsidRPr="00441975">
        <w:rPr>
          <w:rFonts w:eastAsiaTheme="majorEastAsia" w:cstheme="minorHAnsi"/>
          <w:bCs/>
          <w:iCs/>
          <w:color w:val="1F497D" w:themeColor="text2"/>
        </w:rPr>
        <w:t>In: Aromataris E, Lockwood C, Porritt K, Pilla B, Jordan Z, editors. JBI Manual for Evidence Synthesis [internet]. JBI; 2024</w:t>
      </w:r>
      <w:r w:rsidRPr="00441975">
        <w:rPr>
          <w:rFonts w:cstheme="minorHAnsi"/>
          <w:color w:val="1F497D" w:themeColor="text2"/>
        </w:rPr>
        <w:t xml:space="preserve"> [cited</w:t>
      </w:r>
      <w:r w:rsidRPr="004D734F">
        <w:rPr>
          <w:rFonts w:cstheme="minorHAnsi"/>
          <w:color w:val="1F497D" w:themeColor="text2"/>
          <w:shd w:val="clear" w:color="auto" w:fill="FFFFFF"/>
        </w:rPr>
        <w:t xml:space="preserve"> YYYY MMM DD]. Available from</w:t>
      </w:r>
      <w:r w:rsidR="000A667D" w:rsidRPr="00DC2EA4">
        <w:rPr>
          <w:rFonts w:cstheme="minorHAnsi"/>
          <w:color w:val="1F497D" w:themeColor="text2"/>
          <w:shd w:val="clear" w:color="auto" w:fill="FFFFFF"/>
        </w:rPr>
        <w:t>:</w:t>
      </w:r>
      <w:r w:rsidRPr="004D734F">
        <w:rPr>
          <w:rFonts w:cstheme="minorHAnsi"/>
          <w:color w:val="1F497D" w:themeColor="text2"/>
          <w:shd w:val="clear" w:color="auto" w:fill="FFFFFF"/>
        </w:rPr>
        <w:t xml:space="preserve"> </w:t>
      </w:r>
      <w:hyperlink r:id="rId18" w:tgtFrame="_blank" w:history="1">
        <w:r w:rsidR="000A667D" w:rsidRPr="004D734F">
          <w:rPr>
            <w:rStyle w:val="Hyperlink"/>
            <w:rFonts w:cstheme="minorHAnsi"/>
            <w:color w:val="0052CC"/>
            <w:sz w:val="21"/>
            <w:szCs w:val="21"/>
            <w:shd w:val="clear" w:color="auto" w:fill="FFFFFF"/>
          </w:rPr>
          <w:t>https://synthesismanual.jbi.global</w:t>
        </w:r>
      </w:hyperlink>
      <w:r w:rsidRPr="004D734F">
        <w:rPr>
          <w:rFonts w:cstheme="minorHAnsi"/>
          <w:color w:val="1F497D" w:themeColor="text2"/>
          <w:shd w:val="clear" w:color="auto" w:fill="FFFFFF"/>
        </w:rPr>
        <w:t>.</w:t>
      </w:r>
      <w:r w:rsidRPr="004D734F">
        <w:rPr>
          <w:rFonts w:cstheme="minorHAnsi"/>
          <w:color w:val="1F497D" w:themeColor="text2"/>
        </w:rPr>
        <w:t>]</w:t>
      </w:r>
    </w:p>
    <w:p w14:paraId="1F29EC8A" w14:textId="77777777" w:rsidR="001D7103" w:rsidRPr="004D734F" w:rsidRDefault="001D7103" w:rsidP="0021553B">
      <w:pPr>
        <w:widowControl w:val="0"/>
        <w:autoSpaceDE w:val="0"/>
        <w:autoSpaceDN w:val="0"/>
        <w:adjustRightInd w:val="0"/>
        <w:spacing w:after="240" w:line="360" w:lineRule="auto"/>
        <w:rPr>
          <w:rFonts w:cstheme="minorHAnsi"/>
          <w:i/>
          <w:iCs/>
          <w:color w:val="1F497D" w:themeColor="text2"/>
        </w:rPr>
      </w:pPr>
    </w:p>
    <w:bookmarkEnd w:id="65"/>
    <w:p w14:paraId="4864BA9D" w14:textId="77777777" w:rsidR="001D33C1" w:rsidRPr="004D734F" w:rsidRDefault="001D33C1">
      <w:pPr>
        <w:rPr>
          <w:rFonts w:eastAsiaTheme="majorEastAsia" w:cstheme="minorHAnsi"/>
          <w:b/>
          <w:sz w:val="28"/>
          <w:szCs w:val="32"/>
        </w:rPr>
      </w:pPr>
      <w:r w:rsidRPr="004D734F">
        <w:rPr>
          <w:rFonts w:cstheme="minorHAnsi"/>
        </w:rPr>
        <w:br w:type="page"/>
      </w:r>
    </w:p>
    <w:p w14:paraId="05773786" w14:textId="4CA7473D" w:rsidR="00FC3497" w:rsidRPr="004D734F" w:rsidRDefault="00075E59" w:rsidP="004D734F">
      <w:pPr>
        <w:pStyle w:val="Heading1"/>
        <w:rPr>
          <w:rFonts w:cstheme="minorHAnsi"/>
        </w:rPr>
      </w:pPr>
      <w:r w:rsidRPr="004D734F">
        <w:rPr>
          <w:rFonts w:cstheme="minorHAnsi"/>
        </w:rPr>
        <w:lastRenderedPageBreak/>
        <w:t>Appendix I</w:t>
      </w:r>
      <w:r w:rsidR="00FC3497" w:rsidRPr="004D734F">
        <w:rPr>
          <w:rFonts w:cstheme="minorHAnsi"/>
        </w:rPr>
        <w:t xml:space="preserve">: </w:t>
      </w:r>
      <w:r w:rsidRPr="004D734F">
        <w:rPr>
          <w:rFonts w:cstheme="minorHAnsi"/>
        </w:rPr>
        <w:t>Search strategy</w:t>
      </w:r>
      <w:r w:rsidR="00DF39F3" w:rsidRPr="004D734F">
        <w:rPr>
          <w:rFonts w:cstheme="minorHAnsi"/>
          <w:color w:val="A6A6A6" w:themeColor="background1" w:themeShade="A6"/>
        </w:rPr>
        <w:t>&lt;level 1 heading&gt;</w:t>
      </w:r>
      <w:r w:rsidR="001159ED" w:rsidRPr="004D734F">
        <w:rPr>
          <w:rFonts w:cstheme="minorHAnsi"/>
          <w:color w:val="A6A6A6" w:themeColor="background1" w:themeShade="A6"/>
        </w:rPr>
        <w:t xml:space="preserve"> </w:t>
      </w:r>
    </w:p>
    <w:bookmarkEnd w:id="66"/>
    <w:p w14:paraId="2CBF2E9F" w14:textId="0791A455" w:rsidR="000011EC" w:rsidRPr="004D734F" w:rsidRDefault="003C6BE5" w:rsidP="004D734F">
      <w:pPr>
        <w:rPr>
          <w:rFonts w:cstheme="minorHAnsi"/>
          <w:i/>
          <w:iCs/>
          <w:color w:val="1F497D" w:themeColor="text2"/>
        </w:rPr>
      </w:pPr>
      <w:r w:rsidRPr="004D734F">
        <w:rPr>
          <w:rFonts w:cstheme="minorHAnsi"/>
          <w:i/>
          <w:iCs/>
          <w:color w:val="1F497D" w:themeColor="text2"/>
        </w:rPr>
        <w:t>[</w:t>
      </w:r>
      <w:r w:rsidR="000011EC" w:rsidRPr="004D734F">
        <w:rPr>
          <w:rFonts w:cstheme="minorHAnsi"/>
          <w:i/>
          <w:iCs/>
          <w:color w:val="1F497D" w:themeColor="text2"/>
        </w:rPr>
        <w:t xml:space="preserve">Present </w:t>
      </w:r>
      <w:r w:rsidR="00AE6D39" w:rsidRPr="004D734F">
        <w:rPr>
          <w:rFonts w:cstheme="minorHAnsi"/>
          <w:i/>
          <w:iCs/>
          <w:color w:val="1F497D" w:themeColor="text2"/>
        </w:rPr>
        <w:t>a</w:t>
      </w:r>
      <w:r w:rsidR="00080F6E" w:rsidRPr="004D734F">
        <w:rPr>
          <w:rFonts w:cstheme="minorHAnsi"/>
          <w:i/>
          <w:iCs/>
          <w:color w:val="1F497D" w:themeColor="text2"/>
        </w:rPr>
        <w:t xml:space="preserve"> full </w:t>
      </w:r>
      <w:r w:rsidR="000011EC" w:rsidRPr="004D734F">
        <w:rPr>
          <w:rFonts w:cstheme="minorHAnsi"/>
          <w:i/>
          <w:iCs/>
          <w:color w:val="1F497D" w:themeColor="text2"/>
        </w:rPr>
        <w:t xml:space="preserve">search strategy for </w:t>
      </w:r>
      <w:r w:rsidR="00080F6E" w:rsidRPr="004D734F">
        <w:rPr>
          <w:rFonts w:cstheme="minorHAnsi"/>
          <w:i/>
          <w:iCs/>
          <w:color w:val="1F497D" w:themeColor="text2"/>
        </w:rPr>
        <w:t>one electronic database</w:t>
      </w:r>
      <w:r w:rsidR="000011EC" w:rsidRPr="004D734F">
        <w:rPr>
          <w:rFonts w:cstheme="minorHAnsi"/>
          <w:i/>
          <w:iCs/>
          <w:color w:val="1F497D" w:themeColor="text2"/>
        </w:rPr>
        <w:t xml:space="preserve"> including planned limits, such that </w:t>
      </w:r>
      <w:r w:rsidR="00AE6D39" w:rsidRPr="004D734F">
        <w:rPr>
          <w:rFonts w:cstheme="minorHAnsi"/>
          <w:i/>
          <w:iCs/>
          <w:color w:val="1F497D" w:themeColor="text2"/>
        </w:rPr>
        <w:t xml:space="preserve">it </w:t>
      </w:r>
      <w:r w:rsidR="00474F74" w:rsidRPr="004D734F">
        <w:rPr>
          <w:rFonts w:cstheme="minorHAnsi"/>
          <w:i/>
          <w:iCs/>
          <w:color w:val="1F497D" w:themeColor="text2"/>
        </w:rPr>
        <w:t>can</w:t>
      </w:r>
      <w:r w:rsidR="000011EC" w:rsidRPr="004D734F">
        <w:rPr>
          <w:rFonts w:cstheme="minorHAnsi"/>
          <w:i/>
          <w:iCs/>
          <w:color w:val="1F497D" w:themeColor="text2"/>
        </w:rPr>
        <w:t xml:space="preserve"> be</w:t>
      </w:r>
      <w:r w:rsidR="00474F74" w:rsidRPr="004D734F">
        <w:rPr>
          <w:rFonts w:cstheme="minorHAnsi"/>
          <w:i/>
          <w:iCs/>
          <w:color w:val="1F497D" w:themeColor="text2"/>
        </w:rPr>
        <w:t xml:space="preserve"> reviewed and</w:t>
      </w:r>
      <w:r w:rsidR="000011EC" w:rsidRPr="004D734F">
        <w:rPr>
          <w:rFonts w:cstheme="minorHAnsi"/>
          <w:i/>
          <w:iCs/>
          <w:color w:val="1F497D" w:themeColor="text2"/>
        </w:rPr>
        <w:t xml:space="preserve"> repeated</w:t>
      </w:r>
      <w:r w:rsidRPr="004D734F">
        <w:rPr>
          <w:rFonts w:cstheme="minorHAnsi"/>
          <w:i/>
          <w:iCs/>
          <w:color w:val="1F497D" w:themeColor="text2"/>
        </w:rPr>
        <w:t>.</w:t>
      </w:r>
      <w:r w:rsidR="00FF1E05" w:rsidRPr="004D734F">
        <w:rPr>
          <w:rFonts w:cstheme="minorHAnsi"/>
          <w:i/>
          <w:iCs/>
          <w:color w:val="1F497D" w:themeColor="text2"/>
        </w:rPr>
        <w:t xml:space="preserve"> The search strategy should detail the following information: the name of the information source and the platform/service provider used to search the particular database, </w:t>
      </w:r>
      <w:r w:rsidR="00DA3541">
        <w:rPr>
          <w:rFonts w:cstheme="minorHAnsi"/>
          <w:i/>
          <w:iCs/>
          <w:color w:val="1F497D" w:themeColor="text2"/>
        </w:rPr>
        <w:t>eg,</w:t>
      </w:r>
      <w:r w:rsidR="00FF1E05" w:rsidRPr="004D734F">
        <w:rPr>
          <w:rFonts w:cstheme="minorHAnsi"/>
          <w:i/>
          <w:iCs/>
          <w:color w:val="1F497D" w:themeColor="text2"/>
        </w:rPr>
        <w:t xml:space="preserve"> CINAHL (via Ovid); all the search terms to be used (both keywords/text words and index terms should be included) and how they are to be combined using Boolean logic; the use of truncation and wildcards; all planned limits (date, </w:t>
      </w:r>
      <w:r w:rsidR="00FF1E05" w:rsidRPr="00441975">
        <w:rPr>
          <w:rFonts w:cstheme="minorHAnsi"/>
          <w:i/>
          <w:iCs/>
          <w:color w:val="1F497D" w:themeColor="text2"/>
          <w:highlight w:val="yellow"/>
        </w:rPr>
        <w:t>language</w:t>
      </w:r>
      <w:r w:rsidR="00FF1E05" w:rsidRPr="004D734F">
        <w:rPr>
          <w:rFonts w:cstheme="minorHAnsi"/>
          <w:i/>
          <w:iCs/>
          <w:color w:val="1F497D" w:themeColor="text2"/>
        </w:rPr>
        <w:t>, etc.); and the number of records retrieved by the search.</w:t>
      </w:r>
      <w:r w:rsidRPr="004D734F">
        <w:rPr>
          <w:rFonts w:cstheme="minorHAnsi"/>
          <w:i/>
          <w:iCs/>
          <w:color w:val="1F497D" w:themeColor="text2"/>
        </w:rPr>
        <w:t>]</w:t>
      </w:r>
    </w:p>
    <w:p w14:paraId="1C5DA05F" w14:textId="77777777" w:rsidR="0057075A" w:rsidRDefault="00474F74" w:rsidP="0057075A">
      <w:pPr>
        <w:pStyle w:val="Heading2"/>
        <w:rPr>
          <w:color w:val="A6A6A6" w:themeColor="background1" w:themeShade="A6"/>
        </w:rPr>
      </w:pPr>
      <w:bookmarkStart w:id="67" w:name="_Toc388453967"/>
      <w:bookmarkStart w:id="68" w:name="_Toc388455215"/>
      <w:bookmarkStart w:id="69" w:name="_Toc393967542"/>
      <w:r w:rsidRPr="004D734F">
        <w:rPr>
          <w:shd w:val="clear" w:color="auto" w:fill="FFFFCC"/>
        </w:rPr>
        <w:t>#I</w:t>
      </w:r>
      <w:r w:rsidR="00066291" w:rsidRPr="004D734F">
        <w:rPr>
          <w:shd w:val="clear" w:color="auto" w:fill="FFFFCC"/>
        </w:rPr>
        <w:t>nsert</w:t>
      </w:r>
      <w:r w:rsidRPr="004D734F">
        <w:rPr>
          <w:shd w:val="clear" w:color="auto" w:fill="FFFFCC"/>
        </w:rPr>
        <w:t xml:space="preserve"> </w:t>
      </w:r>
      <w:r w:rsidR="00066291" w:rsidRPr="004D734F">
        <w:rPr>
          <w:shd w:val="clear" w:color="auto" w:fill="FFFFCC"/>
        </w:rPr>
        <w:t xml:space="preserve">name of database (insert name of </w:t>
      </w:r>
      <w:r w:rsidRPr="004D734F">
        <w:rPr>
          <w:shd w:val="clear" w:color="auto" w:fill="FFFFCC"/>
        </w:rPr>
        <w:t xml:space="preserve">the </w:t>
      </w:r>
      <w:r w:rsidR="00066291" w:rsidRPr="004D734F">
        <w:rPr>
          <w:shd w:val="clear" w:color="auto" w:fill="FFFFCC"/>
        </w:rPr>
        <w:t>platform/service provider)</w:t>
      </w:r>
      <w:bookmarkEnd w:id="67"/>
      <w:bookmarkEnd w:id="68"/>
      <w:bookmarkEnd w:id="69"/>
      <w:r w:rsidRPr="004D734F">
        <w:rPr>
          <w:shd w:val="clear" w:color="auto" w:fill="FFFFCC"/>
        </w:rPr>
        <w:t xml:space="preserve">, </w:t>
      </w:r>
      <w:r w:rsidR="00DA3541">
        <w:rPr>
          <w:shd w:val="clear" w:color="auto" w:fill="FFFFCC"/>
        </w:rPr>
        <w:t>eg,</w:t>
      </w:r>
      <w:r w:rsidRPr="004D734F">
        <w:rPr>
          <w:shd w:val="clear" w:color="auto" w:fill="FFFFCC"/>
        </w:rPr>
        <w:t xml:space="preserve"> MEDLINE (Ovid)</w:t>
      </w:r>
      <w:r w:rsidR="00066291" w:rsidRPr="004D734F">
        <w:rPr>
          <w:shd w:val="clear" w:color="auto" w:fill="FFFFCC"/>
        </w:rPr>
        <w:t>#</w:t>
      </w:r>
      <w:r w:rsidR="003C6BE5" w:rsidRPr="004D734F">
        <w:rPr>
          <w:iCs/>
        </w:rPr>
        <w:t xml:space="preserve">. </w:t>
      </w:r>
      <w:bookmarkStart w:id="70" w:name="N1011B"/>
      <w:r w:rsidR="0057075A" w:rsidRPr="00136779">
        <w:rPr>
          <w:color w:val="A6A6A6" w:themeColor="background1" w:themeShade="A6"/>
        </w:rPr>
        <w:t>&lt;level 2 heading&gt;</w:t>
      </w:r>
    </w:p>
    <w:p w14:paraId="56CC7B8C" w14:textId="5990D346" w:rsidR="001159ED" w:rsidRPr="004D734F" w:rsidRDefault="00474F74" w:rsidP="004D734F">
      <w:pPr>
        <w:widowControl w:val="0"/>
        <w:autoSpaceDE w:val="0"/>
        <w:autoSpaceDN w:val="0"/>
        <w:adjustRightInd w:val="0"/>
        <w:spacing w:before="240" w:after="0" w:line="360" w:lineRule="auto"/>
        <w:rPr>
          <w:rFonts w:cstheme="minorHAnsi"/>
          <w:i/>
          <w:iCs/>
        </w:rPr>
      </w:pPr>
      <w:r w:rsidRPr="004D734F">
        <w:rPr>
          <w:rFonts w:cstheme="minorHAnsi"/>
        </w:rPr>
        <w:t xml:space="preserve">Search conducted </w:t>
      </w:r>
      <w:r w:rsidRPr="004D734F">
        <w:rPr>
          <w:rFonts w:cstheme="minorHAnsi"/>
          <w:shd w:val="clear" w:color="auto" w:fill="FFFFCC"/>
        </w:rPr>
        <w:t>on</w:t>
      </w:r>
      <w:r w:rsidRPr="004D734F">
        <w:rPr>
          <w:rFonts w:cstheme="minorHAnsi"/>
          <w:i/>
          <w:iCs/>
          <w:shd w:val="clear" w:color="auto" w:fill="FFFFCC"/>
        </w:rPr>
        <w:t xml:space="preserve"> </w:t>
      </w:r>
      <w:r w:rsidRPr="004D734F">
        <w:rPr>
          <w:rFonts w:cstheme="minorHAnsi"/>
          <w:shd w:val="clear" w:color="auto" w:fill="FFFFCC"/>
        </w:rPr>
        <w:t xml:space="preserve">#month, </w:t>
      </w:r>
      <w:r w:rsidR="008123E6">
        <w:rPr>
          <w:rFonts w:cstheme="minorHAnsi"/>
          <w:shd w:val="clear" w:color="auto" w:fill="FFFFCC"/>
        </w:rPr>
        <w:t xml:space="preserve">day, </w:t>
      </w:r>
      <w:r w:rsidRPr="004D734F">
        <w:rPr>
          <w:rFonts w:cstheme="minorHAnsi"/>
          <w:shd w:val="clear" w:color="auto" w:fill="FFFFCC"/>
        </w:rPr>
        <w:t>year</w:t>
      </w:r>
      <w:r w:rsidR="001159ED" w:rsidRPr="004D734F">
        <w:rPr>
          <w:rFonts w:cstheme="minorHAnsi"/>
          <w:shd w:val="clear" w:color="auto" w:fill="FFFFCC"/>
        </w:rPr>
        <w:t>#</w:t>
      </w:r>
      <w:r w:rsidR="003C6BE5" w:rsidRPr="004D734F">
        <w:rPr>
          <w:rFonts w:cstheme="minorHAnsi"/>
          <w:i/>
          <w:iCs/>
        </w:rPr>
        <w:t>.</w:t>
      </w:r>
    </w:p>
    <w:p w14:paraId="0464E14A" w14:textId="136B5AD4" w:rsidR="003C25A9" w:rsidRPr="004D734F" w:rsidRDefault="003C25A9" w:rsidP="004D734F">
      <w:pPr>
        <w:widowControl w:val="0"/>
        <w:autoSpaceDE w:val="0"/>
        <w:autoSpaceDN w:val="0"/>
        <w:adjustRightInd w:val="0"/>
        <w:spacing w:before="240" w:after="0" w:line="360" w:lineRule="auto"/>
        <w:rPr>
          <w:rFonts w:cstheme="minorHAnsi"/>
          <w:i/>
          <w:iCs/>
          <w:color w:val="1F497D" w:themeColor="text2"/>
        </w:rPr>
      </w:pPr>
      <w:r w:rsidRPr="004D734F">
        <w:rPr>
          <w:rFonts w:cstheme="minorHAnsi"/>
          <w:i/>
          <w:iCs/>
          <w:color w:val="1F497D" w:themeColor="text2"/>
        </w:rPr>
        <w:t>[Example]</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42"/>
        <w:gridCol w:w="6881"/>
        <w:gridCol w:w="1183"/>
      </w:tblGrid>
      <w:tr w:rsidR="0021553B" w:rsidRPr="009E60A6" w14:paraId="0C24CE72" w14:textId="77777777" w:rsidTr="004D734F">
        <w:trPr>
          <w:trHeight w:val="234"/>
        </w:trPr>
        <w:tc>
          <w:tcPr>
            <w:tcW w:w="955" w:type="dxa"/>
            <w:tcMar>
              <w:top w:w="57" w:type="dxa"/>
              <w:left w:w="57" w:type="dxa"/>
              <w:bottom w:w="57" w:type="dxa"/>
              <w:right w:w="57" w:type="dxa"/>
            </w:tcMar>
          </w:tcPr>
          <w:p w14:paraId="521BB038" w14:textId="77777777" w:rsidR="0021553B" w:rsidRPr="009E60A6" w:rsidRDefault="0021553B" w:rsidP="0021553B">
            <w:pPr>
              <w:spacing w:before="60" w:after="60" w:line="360" w:lineRule="auto"/>
              <w:rPr>
                <w:rFonts w:asciiTheme="minorHAnsi" w:hAnsiTheme="minorHAnsi" w:cstheme="minorHAnsi"/>
                <w:b/>
              </w:rPr>
            </w:pPr>
            <w:r w:rsidRPr="009E60A6">
              <w:rPr>
                <w:rFonts w:asciiTheme="minorHAnsi" w:hAnsiTheme="minorHAnsi" w:cstheme="minorHAnsi"/>
                <w:b/>
              </w:rPr>
              <w:t xml:space="preserve">Search </w:t>
            </w:r>
          </w:p>
        </w:tc>
        <w:tc>
          <w:tcPr>
            <w:tcW w:w="7091" w:type="dxa"/>
            <w:tcMar>
              <w:top w:w="57" w:type="dxa"/>
              <w:left w:w="57" w:type="dxa"/>
              <w:bottom w:w="57" w:type="dxa"/>
              <w:right w:w="57" w:type="dxa"/>
            </w:tcMar>
          </w:tcPr>
          <w:p w14:paraId="0B4424D2" w14:textId="77777777" w:rsidR="0021553B" w:rsidRPr="009E60A6" w:rsidRDefault="0021553B" w:rsidP="0021553B">
            <w:pPr>
              <w:autoSpaceDE w:val="0"/>
              <w:autoSpaceDN w:val="0"/>
              <w:adjustRightInd w:val="0"/>
              <w:spacing w:before="60" w:after="60" w:line="360" w:lineRule="auto"/>
              <w:rPr>
                <w:rFonts w:asciiTheme="minorHAnsi" w:hAnsiTheme="minorHAnsi" w:cstheme="minorHAnsi"/>
                <w:b/>
                <w:bCs/>
              </w:rPr>
            </w:pPr>
            <w:r w:rsidRPr="009E60A6">
              <w:rPr>
                <w:rFonts w:asciiTheme="minorHAnsi" w:hAnsiTheme="minorHAnsi" w:cstheme="minorHAnsi"/>
                <w:b/>
              </w:rPr>
              <w:t>Query</w:t>
            </w:r>
          </w:p>
        </w:tc>
        <w:tc>
          <w:tcPr>
            <w:tcW w:w="1196" w:type="dxa"/>
            <w:tcMar>
              <w:top w:w="57" w:type="dxa"/>
              <w:left w:w="57" w:type="dxa"/>
              <w:bottom w:w="57" w:type="dxa"/>
              <w:right w:w="57" w:type="dxa"/>
            </w:tcMar>
          </w:tcPr>
          <w:p w14:paraId="504542E9" w14:textId="77777777" w:rsidR="0021553B" w:rsidRPr="009E60A6" w:rsidRDefault="0021553B" w:rsidP="0021553B">
            <w:pPr>
              <w:autoSpaceDE w:val="0"/>
              <w:autoSpaceDN w:val="0"/>
              <w:adjustRightInd w:val="0"/>
              <w:spacing w:before="60" w:after="60" w:line="360" w:lineRule="auto"/>
              <w:jc w:val="center"/>
              <w:rPr>
                <w:rFonts w:asciiTheme="minorHAnsi" w:hAnsiTheme="minorHAnsi" w:cstheme="minorHAnsi"/>
                <w:b/>
              </w:rPr>
            </w:pPr>
            <w:r w:rsidRPr="009E60A6">
              <w:rPr>
                <w:rFonts w:asciiTheme="minorHAnsi" w:hAnsiTheme="minorHAnsi" w:cstheme="minorHAnsi"/>
                <w:b/>
              </w:rPr>
              <w:t>Records retrieved</w:t>
            </w:r>
          </w:p>
        </w:tc>
      </w:tr>
      <w:tr w:rsidR="0021553B" w:rsidRPr="009E60A6" w14:paraId="0450A746" w14:textId="77777777" w:rsidTr="004D734F">
        <w:trPr>
          <w:trHeight w:val="234"/>
        </w:trPr>
        <w:tc>
          <w:tcPr>
            <w:tcW w:w="955" w:type="dxa"/>
            <w:tcMar>
              <w:top w:w="57" w:type="dxa"/>
              <w:left w:w="57" w:type="dxa"/>
              <w:bottom w:w="57" w:type="dxa"/>
              <w:right w:w="57" w:type="dxa"/>
            </w:tcMar>
          </w:tcPr>
          <w:p w14:paraId="7B10B12B" w14:textId="77777777" w:rsidR="0021553B" w:rsidRPr="009E60A6" w:rsidRDefault="0021553B" w:rsidP="0021553B">
            <w:pPr>
              <w:spacing w:before="60" w:after="60" w:line="360" w:lineRule="auto"/>
              <w:rPr>
                <w:rFonts w:asciiTheme="minorHAnsi" w:hAnsiTheme="minorHAnsi" w:cstheme="minorHAnsi"/>
              </w:rPr>
            </w:pPr>
            <w:r w:rsidRPr="009E60A6">
              <w:rPr>
                <w:rFonts w:asciiTheme="minorHAnsi" w:hAnsiTheme="minorHAnsi" w:cstheme="minorHAnsi"/>
              </w:rPr>
              <w:t>#1</w:t>
            </w:r>
          </w:p>
        </w:tc>
        <w:tc>
          <w:tcPr>
            <w:tcW w:w="7091" w:type="dxa"/>
            <w:tcMar>
              <w:top w:w="57" w:type="dxa"/>
              <w:left w:w="57" w:type="dxa"/>
              <w:bottom w:w="57" w:type="dxa"/>
              <w:right w:w="57" w:type="dxa"/>
            </w:tcMar>
          </w:tcPr>
          <w:p w14:paraId="4A69C2F2" w14:textId="77777777" w:rsidR="0021553B" w:rsidRPr="009E60A6" w:rsidRDefault="0021553B" w:rsidP="0021553B">
            <w:pPr>
              <w:spacing w:before="60" w:after="60" w:line="360" w:lineRule="auto"/>
              <w:rPr>
                <w:rFonts w:asciiTheme="minorHAnsi" w:hAnsiTheme="minorHAnsi" w:cstheme="minorHAnsi"/>
                <w:bCs/>
              </w:rPr>
            </w:pPr>
            <w:r w:rsidRPr="009E60A6">
              <w:rPr>
                <w:rFonts w:asciiTheme="minorHAnsi" w:hAnsiTheme="minorHAnsi" w:cstheme="minorHAnsi"/>
                <w:bCs/>
                <w:color w:val="1F497D" w:themeColor="text2"/>
              </w:rPr>
              <w:t>Stillbirth*[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Stillborn*[</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Still-birth*[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Still-born*[</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Fetal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xml:space="preserve">] OR </w:t>
            </w:r>
            <w:proofErr w:type="spellStart"/>
            <w:r w:rsidRPr="009E60A6">
              <w:rPr>
                <w:rFonts w:asciiTheme="minorHAnsi" w:hAnsiTheme="minorHAnsi" w:cstheme="minorHAnsi"/>
                <w:bCs/>
                <w:color w:val="1F497D" w:themeColor="text2"/>
              </w:rPr>
              <w:t>Foetal</w:t>
            </w:r>
            <w:proofErr w:type="spellEnd"/>
            <w:r w:rsidRPr="009E60A6">
              <w:rPr>
                <w:rFonts w:asciiTheme="minorHAnsi" w:hAnsiTheme="minorHAnsi" w:cstheme="minorHAnsi"/>
                <w:bCs/>
                <w:color w:val="1F497D" w:themeColor="text2"/>
              </w:rPr>
              <w:t xml:space="preserve">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Fetus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xml:space="preserve">] OR </w:t>
            </w:r>
            <w:proofErr w:type="spellStart"/>
            <w:r w:rsidRPr="009E60A6">
              <w:rPr>
                <w:rFonts w:asciiTheme="minorHAnsi" w:hAnsiTheme="minorHAnsi" w:cstheme="minorHAnsi"/>
                <w:bCs/>
                <w:color w:val="1F497D" w:themeColor="text2"/>
              </w:rPr>
              <w:t>Foetus</w:t>
            </w:r>
            <w:proofErr w:type="spellEnd"/>
            <w:r w:rsidRPr="009E60A6">
              <w:rPr>
                <w:rFonts w:asciiTheme="minorHAnsi" w:hAnsiTheme="minorHAnsi" w:cstheme="minorHAnsi"/>
                <w:bCs/>
                <w:color w:val="1F497D" w:themeColor="text2"/>
              </w:rPr>
              <w:t xml:space="preserve">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Intrauterine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Utero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Perinatal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Antepartum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Antenatal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Intrapartum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OR Prenatal death*[</w:t>
            </w:r>
            <w:proofErr w:type="spellStart"/>
            <w:r w:rsidRPr="009E60A6">
              <w:rPr>
                <w:rFonts w:asciiTheme="minorHAnsi" w:hAnsiTheme="minorHAnsi" w:cstheme="minorHAnsi"/>
                <w:bCs/>
                <w:color w:val="1F497D" w:themeColor="text2"/>
              </w:rPr>
              <w:t>tw</w:t>
            </w:r>
            <w:proofErr w:type="spellEnd"/>
            <w:r w:rsidRPr="009E60A6">
              <w:rPr>
                <w:rFonts w:asciiTheme="minorHAnsi" w:hAnsiTheme="minorHAnsi" w:cstheme="minorHAnsi"/>
                <w:bCs/>
                <w:color w:val="1F497D" w:themeColor="text2"/>
              </w:rPr>
              <w:t xml:space="preserve">] OR </w:t>
            </w:r>
            <w:r w:rsidRPr="009E60A6">
              <w:rPr>
                <w:rFonts w:asciiTheme="minorHAnsi" w:hAnsiTheme="minorHAnsi" w:cstheme="minorHAnsi"/>
                <w:color w:val="1F497D" w:themeColor="text2"/>
              </w:rPr>
              <w:t>"Stillbirth"[Mesh] OR "fetal death"[Mesh] OR "Perinatal Mortality"[Mesh]</w:t>
            </w:r>
          </w:p>
        </w:tc>
        <w:tc>
          <w:tcPr>
            <w:tcW w:w="1196" w:type="dxa"/>
            <w:tcMar>
              <w:top w:w="57" w:type="dxa"/>
              <w:left w:w="57" w:type="dxa"/>
              <w:bottom w:w="57" w:type="dxa"/>
              <w:right w:w="57" w:type="dxa"/>
            </w:tcMar>
          </w:tcPr>
          <w:p w14:paraId="56688F5C" w14:textId="0B864F1B" w:rsidR="0021553B" w:rsidRPr="009E60A6" w:rsidRDefault="0021553B" w:rsidP="0021553B">
            <w:pPr>
              <w:spacing w:before="60" w:after="60" w:line="360" w:lineRule="auto"/>
              <w:jc w:val="center"/>
              <w:rPr>
                <w:rFonts w:asciiTheme="minorHAnsi" w:hAnsiTheme="minorHAnsi" w:cstheme="minorHAnsi"/>
                <w:bCs/>
              </w:rPr>
            </w:pPr>
            <w:r w:rsidRPr="009E60A6">
              <w:rPr>
                <w:rFonts w:asciiTheme="minorHAnsi" w:hAnsiTheme="minorHAnsi" w:cstheme="minorHAnsi"/>
                <w:bCs/>
                <w:color w:val="1F497D" w:themeColor="text2"/>
              </w:rPr>
              <w:t>43</w:t>
            </w:r>
            <w:r w:rsidR="00CB4B91" w:rsidRPr="009E60A6">
              <w:rPr>
                <w:rFonts w:asciiTheme="minorHAnsi" w:hAnsiTheme="minorHAnsi" w:cstheme="minorHAnsi"/>
                <w:bCs/>
                <w:color w:val="1F497D" w:themeColor="text2"/>
              </w:rPr>
              <w:t>,</w:t>
            </w:r>
            <w:r w:rsidRPr="009E60A6">
              <w:rPr>
                <w:rFonts w:asciiTheme="minorHAnsi" w:hAnsiTheme="minorHAnsi" w:cstheme="minorHAnsi"/>
                <w:bCs/>
                <w:color w:val="1F497D" w:themeColor="text2"/>
              </w:rPr>
              <w:t>049</w:t>
            </w:r>
          </w:p>
        </w:tc>
      </w:tr>
      <w:tr w:rsidR="0021553B" w:rsidRPr="009E60A6" w14:paraId="618A78AA" w14:textId="77777777" w:rsidTr="004D734F">
        <w:trPr>
          <w:trHeight w:val="234"/>
        </w:trPr>
        <w:tc>
          <w:tcPr>
            <w:tcW w:w="955" w:type="dxa"/>
            <w:tcMar>
              <w:top w:w="57" w:type="dxa"/>
              <w:left w:w="57" w:type="dxa"/>
              <w:bottom w:w="57" w:type="dxa"/>
              <w:right w:w="57" w:type="dxa"/>
            </w:tcMar>
          </w:tcPr>
          <w:p w14:paraId="252DDCA8" w14:textId="77777777" w:rsidR="0021553B" w:rsidRPr="009E60A6" w:rsidRDefault="0021553B" w:rsidP="0021553B">
            <w:pPr>
              <w:spacing w:before="60" w:after="60" w:line="360" w:lineRule="auto"/>
              <w:rPr>
                <w:rFonts w:asciiTheme="minorHAnsi" w:hAnsiTheme="minorHAnsi" w:cstheme="minorHAnsi"/>
              </w:rPr>
            </w:pPr>
            <w:r w:rsidRPr="009E60A6">
              <w:rPr>
                <w:rFonts w:asciiTheme="minorHAnsi" w:hAnsiTheme="minorHAnsi" w:cstheme="minorHAnsi"/>
              </w:rPr>
              <w:t>#2</w:t>
            </w:r>
          </w:p>
        </w:tc>
        <w:tc>
          <w:tcPr>
            <w:tcW w:w="7091" w:type="dxa"/>
            <w:tcMar>
              <w:top w:w="57" w:type="dxa"/>
              <w:left w:w="57" w:type="dxa"/>
              <w:bottom w:w="57" w:type="dxa"/>
              <w:right w:w="57" w:type="dxa"/>
            </w:tcMar>
          </w:tcPr>
          <w:p w14:paraId="6B76E3A8" w14:textId="5EE887C3" w:rsidR="0021553B" w:rsidRPr="009E60A6" w:rsidRDefault="0021553B" w:rsidP="004D734F">
            <w:pPr>
              <w:autoSpaceDE w:val="0"/>
              <w:autoSpaceDN w:val="0"/>
              <w:adjustRightInd w:val="0"/>
              <w:spacing w:before="60" w:after="60" w:line="360" w:lineRule="auto"/>
              <w:rPr>
                <w:rFonts w:asciiTheme="minorHAnsi" w:hAnsiTheme="minorHAnsi" w:cstheme="minorHAnsi"/>
              </w:rPr>
            </w:pPr>
            <w:r w:rsidRPr="009E60A6">
              <w:rPr>
                <w:rFonts w:asciiTheme="minorHAnsi" w:hAnsiTheme="minorHAnsi" w:cstheme="minorHAnsi"/>
                <w:color w:val="1F497D" w:themeColor="text2"/>
              </w:rPr>
              <w:t>Psychosocial[</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xml:space="preserve">] OR </w:t>
            </w:r>
            <w:proofErr w:type="spellStart"/>
            <w:r w:rsidRPr="009E60A6">
              <w:rPr>
                <w:rFonts w:asciiTheme="minorHAnsi" w:hAnsiTheme="minorHAnsi" w:cstheme="minorHAnsi"/>
                <w:color w:val="1F497D" w:themeColor="text2"/>
              </w:rPr>
              <w:t>Psycholog</w:t>
            </w:r>
            <w:proofErr w:type="spellEnd"/>
            <w:r w:rsidRPr="009E60A6">
              <w:rPr>
                <w:rFonts w:asciiTheme="minorHAnsi" w:hAnsiTheme="minorHAnsi" w:cstheme="minorHAnsi"/>
                <w:color w:val="1F497D" w:themeColor="text2"/>
              </w:rPr>
              <w:t>*[</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xml:space="preserve">] OR </w:t>
            </w:r>
            <w:proofErr w:type="spellStart"/>
            <w:r w:rsidRPr="009E60A6">
              <w:rPr>
                <w:rFonts w:asciiTheme="minorHAnsi" w:hAnsiTheme="minorHAnsi" w:cstheme="minorHAnsi"/>
                <w:color w:val="1F497D" w:themeColor="text2"/>
              </w:rPr>
              <w:t>Psychotherap</w:t>
            </w:r>
            <w:proofErr w:type="spellEnd"/>
            <w:r w:rsidRPr="009E60A6">
              <w:rPr>
                <w:rFonts w:asciiTheme="minorHAnsi" w:hAnsiTheme="minorHAnsi" w:cstheme="minorHAnsi"/>
                <w:color w:val="1F497D" w:themeColor="text2"/>
              </w:rPr>
              <w:t>*[</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Psychopath*[</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Social[</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xml:space="preserve">] OR </w:t>
            </w:r>
            <w:proofErr w:type="spellStart"/>
            <w:r w:rsidRPr="009E60A6">
              <w:rPr>
                <w:rFonts w:asciiTheme="minorHAnsi" w:hAnsiTheme="minorHAnsi" w:cstheme="minorHAnsi"/>
                <w:color w:val="1F497D" w:themeColor="text2"/>
              </w:rPr>
              <w:t>Griev</w:t>
            </w:r>
            <w:proofErr w:type="spellEnd"/>
            <w:r w:rsidRPr="009E60A6">
              <w:rPr>
                <w:rFonts w:asciiTheme="minorHAnsi" w:hAnsiTheme="minorHAnsi" w:cstheme="minorHAnsi"/>
                <w:color w:val="1F497D" w:themeColor="text2"/>
              </w:rPr>
              <w:t>*[</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Grief[</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Anxiety[</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Emotion*[</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Wellbeing[</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Well-being[</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Mourn*[</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xml:space="preserve">] OR </w:t>
            </w:r>
            <w:proofErr w:type="spellStart"/>
            <w:r w:rsidRPr="009E60A6">
              <w:rPr>
                <w:rFonts w:asciiTheme="minorHAnsi" w:hAnsiTheme="minorHAnsi" w:cstheme="minorHAnsi"/>
                <w:color w:val="1F497D" w:themeColor="text2"/>
              </w:rPr>
              <w:t>Depressi</w:t>
            </w:r>
            <w:proofErr w:type="spellEnd"/>
            <w:r w:rsidRPr="009E60A6">
              <w:rPr>
                <w:rFonts w:asciiTheme="minorHAnsi" w:hAnsiTheme="minorHAnsi" w:cstheme="minorHAnsi"/>
                <w:color w:val="1F497D" w:themeColor="text2"/>
              </w:rPr>
              <w:t>*[</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Bereave*[</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Guilt[</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Cope*[</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Coping[</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OR Stress*[</w:t>
            </w:r>
            <w:proofErr w:type="spellStart"/>
            <w:r w:rsidRPr="009E60A6">
              <w:rPr>
                <w:rFonts w:asciiTheme="minorHAnsi" w:hAnsiTheme="minorHAnsi" w:cstheme="minorHAnsi"/>
                <w:color w:val="1F497D" w:themeColor="text2"/>
              </w:rPr>
              <w:t>tiab</w:t>
            </w:r>
            <w:proofErr w:type="spellEnd"/>
            <w:r w:rsidRPr="009E60A6">
              <w:rPr>
                <w:rFonts w:asciiTheme="minorHAnsi" w:hAnsiTheme="minorHAnsi" w:cstheme="minorHAnsi"/>
                <w:color w:val="1F497D" w:themeColor="text2"/>
              </w:rPr>
              <w:t xml:space="preserve">] OR </w:t>
            </w:r>
            <w:r w:rsidRPr="009E60A6">
              <w:rPr>
                <w:rFonts w:asciiTheme="minorHAnsi" w:eastAsia="Arial Unicode MS" w:hAnsiTheme="minorHAnsi" w:cstheme="minorHAnsi"/>
                <w:bCs/>
                <w:color w:val="1F497D" w:themeColor="text2"/>
              </w:rPr>
              <w:t xml:space="preserve">"Counseling"[Mesh] OR "Aftercare"[Mesh] OR "Social Support"[Mesh] OR "Adaptation, Psychological"[Mesh] OR "parents/psychology*"[Mesh] OR "mothers/psychology*"[Mesh] OR "Women/psychology"[Mesh] OR "Parent-Child Relations"[Mesh] OR Professional-Patient Relations*[Mesh] OR "Fathers/psychology"[Mesh] OR "Depression"[Mesh] OR "Depressive Disorder, Major"[Mesh] OR "Emotions"[Mesh] OR "Anxiety"[Mesh] </w:t>
            </w:r>
          </w:p>
        </w:tc>
        <w:tc>
          <w:tcPr>
            <w:tcW w:w="1196" w:type="dxa"/>
            <w:tcMar>
              <w:top w:w="57" w:type="dxa"/>
              <w:left w:w="57" w:type="dxa"/>
              <w:bottom w:w="57" w:type="dxa"/>
              <w:right w:w="57" w:type="dxa"/>
            </w:tcMar>
          </w:tcPr>
          <w:p w14:paraId="2512E93C" w14:textId="4B2F7D2B" w:rsidR="0021553B" w:rsidRPr="009E60A6" w:rsidRDefault="0021553B" w:rsidP="00CB4B91">
            <w:pPr>
              <w:pStyle w:val="Heading3"/>
              <w:spacing w:line="360" w:lineRule="auto"/>
              <w:jc w:val="center"/>
              <w:rPr>
                <w:rFonts w:asciiTheme="minorHAnsi" w:hAnsiTheme="minorHAnsi" w:cstheme="minorHAnsi"/>
                <w:b w:val="0"/>
                <w:color w:val="1F497D" w:themeColor="text2"/>
              </w:rPr>
            </w:pPr>
            <w:r w:rsidRPr="009E60A6">
              <w:rPr>
                <w:rFonts w:asciiTheme="minorHAnsi" w:hAnsiTheme="minorHAnsi" w:cstheme="minorHAnsi"/>
                <w:b w:val="0"/>
                <w:color w:val="1F497D" w:themeColor="text2"/>
              </w:rPr>
              <w:t>2</w:t>
            </w:r>
            <w:r w:rsidR="00CB4B91" w:rsidRPr="009E60A6">
              <w:rPr>
                <w:rFonts w:asciiTheme="minorHAnsi" w:hAnsiTheme="minorHAnsi" w:cstheme="minorHAnsi"/>
                <w:b w:val="0"/>
                <w:color w:val="1F497D" w:themeColor="text2"/>
              </w:rPr>
              <w:t>,</w:t>
            </w:r>
            <w:r w:rsidRPr="009E60A6">
              <w:rPr>
                <w:rFonts w:asciiTheme="minorHAnsi" w:hAnsiTheme="minorHAnsi" w:cstheme="minorHAnsi"/>
                <w:b w:val="0"/>
                <w:color w:val="1F497D" w:themeColor="text2"/>
              </w:rPr>
              <w:t>284</w:t>
            </w:r>
            <w:r w:rsidR="00CB4B91" w:rsidRPr="009E60A6">
              <w:rPr>
                <w:rFonts w:asciiTheme="minorHAnsi" w:hAnsiTheme="minorHAnsi" w:cstheme="minorHAnsi"/>
                <w:b w:val="0"/>
                <w:color w:val="1F497D" w:themeColor="text2"/>
              </w:rPr>
              <w:t>,</w:t>
            </w:r>
            <w:r w:rsidRPr="009E60A6">
              <w:rPr>
                <w:rFonts w:asciiTheme="minorHAnsi" w:hAnsiTheme="minorHAnsi" w:cstheme="minorHAnsi"/>
                <w:b w:val="0"/>
                <w:color w:val="1F497D" w:themeColor="text2"/>
              </w:rPr>
              <w:t>162</w:t>
            </w:r>
          </w:p>
        </w:tc>
      </w:tr>
      <w:tr w:rsidR="0021553B" w:rsidRPr="009E60A6" w14:paraId="491D0E37" w14:textId="77777777" w:rsidTr="004D734F">
        <w:trPr>
          <w:trHeight w:val="234"/>
        </w:trPr>
        <w:tc>
          <w:tcPr>
            <w:tcW w:w="955" w:type="dxa"/>
            <w:tcMar>
              <w:top w:w="57" w:type="dxa"/>
              <w:left w:w="57" w:type="dxa"/>
              <w:bottom w:w="57" w:type="dxa"/>
              <w:right w:w="57" w:type="dxa"/>
            </w:tcMar>
          </w:tcPr>
          <w:p w14:paraId="1843F1BE" w14:textId="77777777" w:rsidR="0021553B" w:rsidRPr="009E60A6" w:rsidRDefault="0021553B" w:rsidP="0021553B">
            <w:pPr>
              <w:spacing w:before="60" w:after="60" w:line="360" w:lineRule="auto"/>
              <w:rPr>
                <w:rFonts w:asciiTheme="minorHAnsi" w:hAnsiTheme="minorHAnsi" w:cstheme="minorHAnsi"/>
              </w:rPr>
            </w:pPr>
            <w:r w:rsidRPr="009E60A6">
              <w:rPr>
                <w:rFonts w:asciiTheme="minorHAnsi" w:hAnsiTheme="minorHAnsi" w:cstheme="minorHAnsi"/>
              </w:rPr>
              <w:t>#3</w:t>
            </w:r>
          </w:p>
        </w:tc>
        <w:tc>
          <w:tcPr>
            <w:tcW w:w="7091" w:type="dxa"/>
            <w:tcMar>
              <w:top w:w="57" w:type="dxa"/>
              <w:left w:w="57" w:type="dxa"/>
              <w:bottom w:w="57" w:type="dxa"/>
              <w:right w:w="57" w:type="dxa"/>
            </w:tcMar>
          </w:tcPr>
          <w:p w14:paraId="019DD3A7" w14:textId="77777777" w:rsidR="0021553B" w:rsidRPr="009E60A6" w:rsidRDefault="0021553B" w:rsidP="0021553B">
            <w:pPr>
              <w:widowControl w:val="0"/>
              <w:autoSpaceDE w:val="0"/>
              <w:autoSpaceDN w:val="0"/>
              <w:adjustRightInd w:val="0"/>
              <w:spacing w:before="60" w:after="60" w:line="360" w:lineRule="auto"/>
              <w:rPr>
                <w:rFonts w:asciiTheme="minorHAnsi" w:eastAsia="Arial Unicode MS" w:hAnsiTheme="minorHAnsi" w:cstheme="minorHAnsi"/>
                <w:bCs/>
              </w:rPr>
            </w:pPr>
            <w:r w:rsidRPr="009E60A6">
              <w:rPr>
                <w:rFonts w:asciiTheme="minorHAnsi" w:eastAsia="Arial Unicode MS" w:hAnsiTheme="minorHAnsi" w:cstheme="minorHAnsi"/>
                <w:bCs/>
              </w:rPr>
              <w:t>#1 AND #2</w:t>
            </w:r>
          </w:p>
        </w:tc>
        <w:tc>
          <w:tcPr>
            <w:tcW w:w="1196" w:type="dxa"/>
            <w:tcMar>
              <w:top w:w="57" w:type="dxa"/>
              <w:left w:w="57" w:type="dxa"/>
              <w:bottom w:w="57" w:type="dxa"/>
              <w:right w:w="57" w:type="dxa"/>
            </w:tcMar>
          </w:tcPr>
          <w:p w14:paraId="1ECD680A" w14:textId="77777777" w:rsidR="0021553B" w:rsidRPr="009E60A6" w:rsidRDefault="0021553B" w:rsidP="0021553B">
            <w:pPr>
              <w:widowControl w:val="0"/>
              <w:autoSpaceDE w:val="0"/>
              <w:autoSpaceDN w:val="0"/>
              <w:adjustRightInd w:val="0"/>
              <w:spacing w:before="60" w:after="60" w:line="360" w:lineRule="auto"/>
              <w:jc w:val="center"/>
              <w:rPr>
                <w:rFonts w:asciiTheme="minorHAnsi" w:eastAsia="Arial Unicode MS" w:hAnsiTheme="minorHAnsi" w:cstheme="minorHAnsi"/>
                <w:bCs/>
              </w:rPr>
            </w:pPr>
            <w:r w:rsidRPr="009E60A6">
              <w:rPr>
                <w:rFonts w:asciiTheme="minorHAnsi" w:eastAsia="Arial Unicode MS" w:hAnsiTheme="minorHAnsi" w:cstheme="minorHAnsi"/>
                <w:bCs/>
                <w:color w:val="1F497D" w:themeColor="text2"/>
              </w:rPr>
              <w:t>3609</w:t>
            </w:r>
          </w:p>
        </w:tc>
      </w:tr>
      <w:tr w:rsidR="0021553B" w:rsidRPr="009E60A6" w14:paraId="183DD502" w14:textId="77777777" w:rsidTr="004D734F">
        <w:trPr>
          <w:trHeight w:val="234"/>
        </w:trPr>
        <w:tc>
          <w:tcPr>
            <w:tcW w:w="8046" w:type="dxa"/>
            <w:gridSpan w:val="2"/>
            <w:tcMar>
              <w:top w:w="57" w:type="dxa"/>
              <w:left w:w="57" w:type="dxa"/>
              <w:bottom w:w="57" w:type="dxa"/>
              <w:right w:w="57" w:type="dxa"/>
            </w:tcMar>
          </w:tcPr>
          <w:p w14:paraId="7AB73D5D" w14:textId="6A64589C" w:rsidR="0021553B" w:rsidRPr="009E60A6" w:rsidRDefault="00474F74" w:rsidP="0021553B">
            <w:pPr>
              <w:widowControl w:val="0"/>
              <w:autoSpaceDE w:val="0"/>
              <w:autoSpaceDN w:val="0"/>
              <w:adjustRightInd w:val="0"/>
              <w:spacing w:before="60" w:after="60" w:line="360" w:lineRule="auto"/>
              <w:rPr>
                <w:rFonts w:asciiTheme="minorHAnsi" w:eastAsia="Arial Unicode MS" w:hAnsiTheme="minorHAnsi" w:cstheme="minorHAnsi"/>
              </w:rPr>
            </w:pPr>
            <w:r w:rsidRPr="009E60A6">
              <w:rPr>
                <w:rFonts w:asciiTheme="minorHAnsi" w:hAnsiTheme="minorHAnsi" w:cstheme="minorHAnsi"/>
              </w:rPr>
              <w:lastRenderedPageBreak/>
              <w:t xml:space="preserve">Limited to </w:t>
            </w:r>
            <w:r w:rsidRPr="009E60A6">
              <w:rPr>
                <w:rFonts w:asciiTheme="minorHAnsi" w:hAnsiTheme="minorHAnsi" w:cstheme="minorHAnsi"/>
                <w:iCs/>
                <w:shd w:val="clear" w:color="auto" w:fill="FFFFCC"/>
              </w:rPr>
              <w:t>#</w:t>
            </w:r>
            <w:r w:rsidR="0084646F" w:rsidRPr="00507DD0">
              <w:rPr>
                <w:rFonts w:asciiTheme="minorHAnsi" w:hAnsiTheme="minorHAnsi" w:cstheme="minorHAnsi"/>
                <w:iCs/>
                <w:shd w:val="clear" w:color="auto" w:fill="FFFFCC"/>
              </w:rPr>
              <w:t xml:space="preserve">date, </w:t>
            </w:r>
            <w:r w:rsidR="0084646F" w:rsidRPr="00507DD0">
              <w:rPr>
                <w:rFonts w:cstheme="minorHAnsi"/>
                <w:iCs/>
                <w:shd w:val="clear" w:color="auto" w:fill="FFFFCC"/>
              </w:rPr>
              <w:t>language</w:t>
            </w:r>
            <w:r w:rsidR="0021553B" w:rsidRPr="00507DD0">
              <w:rPr>
                <w:rFonts w:cstheme="minorHAnsi"/>
                <w:iCs/>
                <w:shd w:val="clear" w:color="auto" w:fill="FFFFCC"/>
              </w:rPr>
              <w:t xml:space="preserve"> limits</w:t>
            </w:r>
            <w:r w:rsidR="0084646F" w:rsidRPr="00507DD0">
              <w:rPr>
                <w:rFonts w:asciiTheme="minorHAnsi" w:hAnsiTheme="minorHAnsi" w:cstheme="minorHAnsi"/>
                <w:iCs/>
                <w:shd w:val="clear" w:color="auto" w:fill="FFFFCC"/>
              </w:rPr>
              <w:t xml:space="preserve"> etc.</w:t>
            </w:r>
            <w:r w:rsidR="0021553B" w:rsidRPr="00507DD0">
              <w:rPr>
                <w:rFonts w:asciiTheme="minorHAnsi" w:hAnsiTheme="minorHAnsi" w:cstheme="minorHAnsi"/>
                <w:iCs/>
                <w:shd w:val="clear" w:color="auto" w:fill="FFFFCC"/>
              </w:rPr>
              <w:t>#</w:t>
            </w:r>
          </w:p>
        </w:tc>
        <w:tc>
          <w:tcPr>
            <w:tcW w:w="1196" w:type="dxa"/>
            <w:tcMar>
              <w:top w:w="57" w:type="dxa"/>
              <w:left w:w="57" w:type="dxa"/>
              <w:bottom w:w="57" w:type="dxa"/>
              <w:right w:w="57" w:type="dxa"/>
            </w:tcMar>
          </w:tcPr>
          <w:p w14:paraId="62BA1829" w14:textId="77777777" w:rsidR="0021553B" w:rsidRPr="009E60A6" w:rsidRDefault="0021553B" w:rsidP="0021553B">
            <w:pPr>
              <w:widowControl w:val="0"/>
              <w:autoSpaceDE w:val="0"/>
              <w:autoSpaceDN w:val="0"/>
              <w:adjustRightInd w:val="0"/>
              <w:spacing w:before="60" w:after="60" w:line="360" w:lineRule="auto"/>
              <w:rPr>
                <w:rFonts w:asciiTheme="minorHAnsi" w:hAnsiTheme="minorHAnsi" w:cstheme="minorHAnsi"/>
              </w:rPr>
            </w:pPr>
          </w:p>
        </w:tc>
      </w:tr>
    </w:tbl>
    <w:p w14:paraId="27006E2A" w14:textId="77777777" w:rsidR="001D33C1" w:rsidRPr="004D734F" w:rsidRDefault="001D33C1">
      <w:pPr>
        <w:rPr>
          <w:rFonts w:eastAsiaTheme="majorEastAsia" w:cstheme="minorHAnsi"/>
          <w:b/>
          <w:sz w:val="28"/>
          <w:szCs w:val="32"/>
        </w:rPr>
      </w:pPr>
      <w:bookmarkStart w:id="71" w:name="N10149"/>
      <w:bookmarkEnd w:id="70"/>
      <w:r w:rsidRPr="004D734F">
        <w:rPr>
          <w:rFonts w:cstheme="minorHAnsi"/>
        </w:rPr>
        <w:br w:type="page"/>
      </w:r>
    </w:p>
    <w:p w14:paraId="66FA8BB2" w14:textId="5CF7062F" w:rsidR="008F50E0" w:rsidRPr="004D734F" w:rsidRDefault="00FC3497" w:rsidP="004D734F">
      <w:pPr>
        <w:pStyle w:val="Heading1"/>
        <w:rPr>
          <w:rFonts w:cstheme="minorHAnsi"/>
        </w:rPr>
      </w:pPr>
      <w:r w:rsidRPr="004D734F">
        <w:rPr>
          <w:rFonts w:cstheme="minorHAnsi"/>
        </w:rPr>
        <w:lastRenderedPageBreak/>
        <w:t xml:space="preserve">Appendix </w:t>
      </w:r>
      <w:r w:rsidR="00075E59" w:rsidRPr="004D734F">
        <w:rPr>
          <w:rFonts w:cstheme="minorHAnsi"/>
        </w:rPr>
        <w:t>II</w:t>
      </w:r>
      <w:r w:rsidRPr="004D734F">
        <w:rPr>
          <w:rFonts w:cstheme="minorHAnsi"/>
        </w:rPr>
        <w:t xml:space="preserve">: </w:t>
      </w:r>
      <w:r w:rsidR="008F50E0" w:rsidRPr="004D734F">
        <w:rPr>
          <w:rFonts w:cstheme="minorHAnsi"/>
        </w:rPr>
        <w:t>D</w:t>
      </w:r>
      <w:r w:rsidR="008123E6">
        <w:rPr>
          <w:rFonts w:cstheme="minorHAnsi"/>
        </w:rPr>
        <w:t>raft d</w:t>
      </w:r>
      <w:r w:rsidR="008F50E0" w:rsidRPr="004D734F">
        <w:rPr>
          <w:rFonts w:cstheme="minorHAnsi"/>
        </w:rPr>
        <w:t>ata extraction instrument</w:t>
      </w:r>
      <w:r w:rsidR="00DF39F3" w:rsidRPr="004D734F">
        <w:rPr>
          <w:rFonts w:cstheme="minorHAnsi"/>
          <w:color w:val="A6A6A6" w:themeColor="background1" w:themeShade="A6"/>
        </w:rPr>
        <w:t>&lt;level 1 heading&gt;</w:t>
      </w:r>
    </w:p>
    <w:bookmarkEnd w:id="71"/>
    <w:p w14:paraId="4A6B9282" w14:textId="307DB2B1" w:rsidR="00F317C1" w:rsidRPr="004D734F" w:rsidRDefault="003C6BE5" w:rsidP="004D734F">
      <w:pPr>
        <w:shd w:val="clear" w:color="auto" w:fill="FFFFFF"/>
        <w:spacing w:after="0" w:line="360" w:lineRule="auto"/>
        <w:rPr>
          <w:rFonts w:cstheme="minorHAnsi"/>
        </w:rPr>
      </w:pPr>
      <w:r w:rsidRPr="004D734F">
        <w:rPr>
          <w:rFonts w:cstheme="minorHAnsi"/>
          <w:i/>
          <w:iCs/>
          <w:color w:val="1F497D" w:themeColor="text2"/>
        </w:rPr>
        <w:t>[</w:t>
      </w:r>
      <w:r w:rsidR="003F4DC9" w:rsidRPr="004D734F">
        <w:rPr>
          <w:rFonts w:cstheme="minorHAnsi"/>
          <w:i/>
          <w:iCs/>
          <w:color w:val="1F497D" w:themeColor="text2"/>
        </w:rPr>
        <w:t>Only append the JBI or non-JBI data extraction instrument if the standardized tool has been modified in any way, otherwise simply cite the tool used in the text. Any modifications made to the instrument should also be described in the text</w:t>
      </w:r>
      <w:r w:rsidRPr="004D734F">
        <w:rPr>
          <w:rFonts w:cstheme="minorHAnsi"/>
          <w:i/>
          <w:iCs/>
          <w:color w:val="1F497D" w:themeColor="text2"/>
        </w:rPr>
        <w:t>.]</w:t>
      </w:r>
    </w:p>
    <w:p w14:paraId="149DE309" w14:textId="77777777" w:rsidR="00F317C1" w:rsidRPr="004D734F" w:rsidRDefault="00F317C1">
      <w:pPr>
        <w:rPr>
          <w:rFonts w:cstheme="minorHAnsi"/>
          <w:b/>
          <w:bCs/>
          <w:color w:val="1F497D" w:themeColor="text2"/>
          <w:sz w:val="28"/>
          <w:szCs w:val="28"/>
        </w:rPr>
      </w:pPr>
      <w:r w:rsidRPr="004D734F">
        <w:rPr>
          <w:rFonts w:cstheme="minorHAnsi"/>
          <w:b/>
          <w:bCs/>
          <w:color w:val="1F497D" w:themeColor="text2"/>
          <w:sz w:val="28"/>
          <w:szCs w:val="28"/>
        </w:rPr>
        <w:br w:type="page"/>
      </w:r>
    </w:p>
    <w:p w14:paraId="5428E8D5" w14:textId="79F3AF6D" w:rsidR="00F317C1" w:rsidRPr="004D734F" w:rsidRDefault="00F317C1" w:rsidP="004D734F">
      <w:pPr>
        <w:pStyle w:val="Heading1"/>
        <w:rPr>
          <w:rFonts w:cstheme="minorHAnsi"/>
          <w:b w:val="0"/>
          <w:color w:val="1F497D" w:themeColor="text2"/>
        </w:rPr>
      </w:pPr>
      <w:bookmarkStart w:id="72" w:name="N1004B"/>
      <w:r w:rsidRPr="004D734F">
        <w:rPr>
          <w:rFonts w:cstheme="minorHAnsi"/>
          <w:color w:val="1F497D" w:themeColor="text2"/>
        </w:rPr>
        <w:lastRenderedPageBreak/>
        <w:t>Pre-submission checklist</w:t>
      </w:r>
    </w:p>
    <w:bookmarkEnd w:id="72"/>
    <w:p w14:paraId="40790D25" w14:textId="4E153E20" w:rsidR="00F317C1" w:rsidRPr="004D734F" w:rsidRDefault="00F317C1" w:rsidP="00F317C1">
      <w:pPr>
        <w:widowControl w:val="0"/>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 xml:space="preserve">Before you submit your manuscript, please ensure you have complied with the following requirements (more guidance can be found in the </w:t>
      </w:r>
      <w:hyperlink r:id="rId19" w:history="1">
        <w:r w:rsidRPr="004D734F">
          <w:rPr>
            <w:rStyle w:val="Hyperlink"/>
            <w:rFonts w:cstheme="minorHAnsi"/>
            <w:sz w:val="20"/>
            <w:szCs w:val="20"/>
          </w:rPr>
          <w:t>Manuscript style and preparation guidelines</w:t>
        </w:r>
      </w:hyperlink>
      <w:r w:rsidRPr="004D734F">
        <w:rPr>
          <w:rFonts w:cstheme="minorHAnsi"/>
          <w:color w:val="1F497D" w:themeColor="text2"/>
          <w:sz w:val="20"/>
          <w:szCs w:val="20"/>
        </w:rPr>
        <w:t xml:space="preserve">): </w:t>
      </w:r>
    </w:p>
    <w:p w14:paraId="7EFA0F24" w14:textId="5BF75ADF" w:rsidR="00F317C1" w:rsidRPr="004D734F" w:rsidRDefault="00F317C1" w:rsidP="00DE35F0">
      <w:pPr>
        <w:pStyle w:val="ListParagraph"/>
        <w:widowControl w:val="0"/>
        <w:numPr>
          <w:ilvl w:val="0"/>
          <w:numId w:val="7"/>
        </w:numPr>
        <w:autoSpaceDE w:val="0"/>
        <w:autoSpaceDN w:val="0"/>
        <w:adjustRightInd w:val="0"/>
        <w:spacing w:line="360" w:lineRule="auto"/>
        <w:rPr>
          <w:rFonts w:cstheme="minorHAnsi"/>
          <w:color w:val="1F497D" w:themeColor="text2"/>
          <w:sz w:val="20"/>
          <w:szCs w:val="20"/>
        </w:rPr>
      </w:pPr>
      <w:r w:rsidRPr="004D734F">
        <w:rPr>
          <w:rFonts w:cstheme="minorHAnsi"/>
          <w:color w:val="1F497D" w:themeColor="text2"/>
          <w:sz w:val="20"/>
          <w:szCs w:val="20"/>
        </w:rPr>
        <w:t xml:space="preserve">Utilized JBI </w:t>
      </w:r>
      <w:proofErr w:type="gramStart"/>
      <w:r w:rsidRPr="004D734F">
        <w:rPr>
          <w:rFonts w:cstheme="minorHAnsi"/>
          <w:color w:val="1F497D" w:themeColor="text2"/>
          <w:sz w:val="20"/>
          <w:szCs w:val="20"/>
        </w:rPr>
        <w:t>methodology, and</w:t>
      </w:r>
      <w:proofErr w:type="gramEnd"/>
      <w:r w:rsidRPr="004D734F">
        <w:rPr>
          <w:rFonts w:cstheme="minorHAnsi"/>
          <w:color w:val="1F497D" w:themeColor="text2"/>
          <w:sz w:val="20"/>
          <w:szCs w:val="20"/>
        </w:rPr>
        <w:t xml:space="preserve"> reported any deviations from the JBI approach. </w:t>
      </w:r>
    </w:p>
    <w:p w14:paraId="3BF6B94B" w14:textId="77777777" w:rsidR="009E16AD" w:rsidRPr="004D734F" w:rsidRDefault="009E16AD" w:rsidP="00DE35F0">
      <w:pPr>
        <w:pStyle w:val="ListParagraph"/>
        <w:widowControl w:val="0"/>
        <w:numPr>
          <w:ilvl w:val="0"/>
          <w:numId w:val="7"/>
        </w:numPr>
        <w:autoSpaceDE w:val="0"/>
        <w:autoSpaceDN w:val="0"/>
        <w:adjustRightInd w:val="0"/>
        <w:spacing w:line="360" w:lineRule="auto"/>
        <w:rPr>
          <w:rFonts w:cstheme="minorHAnsi"/>
          <w:color w:val="1F497D" w:themeColor="text2"/>
          <w:sz w:val="20"/>
          <w:szCs w:val="20"/>
        </w:rPr>
      </w:pPr>
      <w:r w:rsidRPr="004D734F">
        <w:rPr>
          <w:rFonts w:cstheme="minorHAnsi"/>
          <w:color w:val="1F497D" w:themeColor="text2"/>
          <w:sz w:val="20"/>
          <w:szCs w:val="20"/>
        </w:rPr>
        <w:t>Followed all guidance within this template, identified by blue text.</w:t>
      </w:r>
    </w:p>
    <w:p w14:paraId="20443A31" w14:textId="74F6D282" w:rsidR="009E16AD" w:rsidRPr="004D734F" w:rsidRDefault="009E16AD" w:rsidP="00DE35F0">
      <w:pPr>
        <w:pStyle w:val="ListParagraph"/>
        <w:widowControl w:val="0"/>
        <w:numPr>
          <w:ilvl w:val="0"/>
          <w:numId w:val="7"/>
        </w:numPr>
        <w:autoSpaceDE w:val="0"/>
        <w:autoSpaceDN w:val="0"/>
        <w:adjustRightInd w:val="0"/>
        <w:spacing w:line="360" w:lineRule="auto"/>
        <w:rPr>
          <w:rFonts w:cstheme="minorHAnsi"/>
          <w:color w:val="1F497D" w:themeColor="text2"/>
          <w:sz w:val="20"/>
          <w:szCs w:val="20"/>
        </w:rPr>
      </w:pPr>
      <w:r w:rsidRPr="004D734F">
        <w:rPr>
          <w:rFonts w:cstheme="minorHAnsi"/>
          <w:color w:val="1F497D" w:themeColor="text2"/>
          <w:sz w:val="20"/>
          <w:szCs w:val="20"/>
        </w:rPr>
        <w:t xml:space="preserve">Used </w:t>
      </w:r>
      <w:hyperlink r:id="rId20" w:history="1">
        <w:r w:rsidRPr="005D094B">
          <w:rPr>
            <w:rFonts w:cstheme="minorHAnsi"/>
            <w:color w:val="1F497D" w:themeColor="text2"/>
            <w:sz w:val="20"/>
            <w:szCs w:val="20"/>
          </w:rPr>
          <w:t>JBI SUMARI</w:t>
        </w:r>
      </w:hyperlink>
      <w:r w:rsidRPr="004D734F">
        <w:rPr>
          <w:rFonts w:cstheme="minorHAnsi"/>
          <w:color w:val="1F497D" w:themeColor="text2"/>
          <w:sz w:val="20"/>
          <w:szCs w:val="20"/>
        </w:rPr>
        <w:t xml:space="preserve"> or the appropriate corresponding template in your manuscript</w:t>
      </w:r>
    </w:p>
    <w:p w14:paraId="371EFF22" w14:textId="22736E5D" w:rsidR="009E16AD" w:rsidRPr="004D734F" w:rsidRDefault="009E16AD" w:rsidP="004D734F">
      <w:pPr>
        <w:pStyle w:val="ListParagraph"/>
        <w:widowControl w:val="0"/>
        <w:numPr>
          <w:ilvl w:val="0"/>
          <w:numId w:val="7"/>
        </w:numPr>
        <w:autoSpaceDE w:val="0"/>
        <w:autoSpaceDN w:val="0"/>
        <w:adjustRightInd w:val="0"/>
        <w:spacing w:line="360" w:lineRule="auto"/>
        <w:rPr>
          <w:rFonts w:cstheme="minorHAnsi"/>
          <w:color w:val="1F497D" w:themeColor="text2"/>
          <w:sz w:val="20"/>
          <w:szCs w:val="20"/>
        </w:rPr>
      </w:pPr>
      <w:r w:rsidRPr="004D734F">
        <w:rPr>
          <w:rFonts w:cstheme="minorHAnsi"/>
          <w:color w:val="1F497D" w:themeColor="text2"/>
          <w:sz w:val="20"/>
          <w:szCs w:val="20"/>
        </w:rPr>
        <w:t xml:space="preserve">Created a </w:t>
      </w:r>
      <w:r w:rsidRPr="00CB4B91">
        <w:rPr>
          <w:rFonts w:cstheme="minorHAnsi"/>
          <w:color w:val="1F497D" w:themeColor="text2"/>
          <w:sz w:val="20"/>
          <w:szCs w:val="20"/>
        </w:rPr>
        <w:t>cover letter</w:t>
      </w:r>
      <w:r w:rsidRPr="004D734F">
        <w:rPr>
          <w:rFonts w:cstheme="minorHAnsi"/>
          <w:color w:val="1F497D" w:themeColor="text2"/>
          <w:sz w:val="20"/>
          <w:szCs w:val="20"/>
        </w:rPr>
        <w:t xml:space="preserve"> and </w:t>
      </w:r>
      <w:r w:rsidRPr="00CB4B91">
        <w:rPr>
          <w:rFonts w:cstheme="minorHAnsi"/>
          <w:color w:val="1F497D" w:themeColor="text2"/>
          <w:sz w:val="20"/>
          <w:szCs w:val="20"/>
        </w:rPr>
        <w:t>title page</w:t>
      </w:r>
      <w:r w:rsidRPr="004D734F">
        <w:rPr>
          <w:rFonts w:cstheme="minorHAnsi"/>
          <w:color w:val="1F497D" w:themeColor="text2"/>
          <w:sz w:val="20"/>
          <w:szCs w:val="20"/>
        </w:rPr>
        <w:t xml:space="preserve"> (information regarding </w:t>
      </w:r>
      <w:r w:rsidR="00C94E1D" w:rsidRPr="00C94E1D">
        <w:rPr>
          <w:rFonts w:cstheme="minorHAnsi"/>
          <w:color w:val="1F497D" w:themeColor="text2"/>
          <w:sz w:val="20"/>
          <w:szCs w:val="20"/>
        </w:rPr>
        <w:t xml:space="preserve">the review registration number [eg, osf.io], </w:t>
      </w:r>
      <w:r w:rsidRPr="00CB4B91">
        <w:rPr>
          <w:rFonts w:cstheme="minorHAnsi"/>
          <w:color w:val="1F497D" w:themeColor="text2"/>
          <w:sz w:val="20"/>
          <w:szCs w:val="20"/>
        </w:rPr>
        <w:t>acknowledgments</w:t>
      </w:r>
      <w:r w:rsidRPr="004D734F">
        <w:rPr>
          <w:rFonts w:cstheme="minorHAnsi"/>
          <w:color w:val="1F497D" w:themeColor="text2"/>
          <w:sz w:val="20"/>
          <w:szCs w:val="20"/>
        </w:rPr>
        <w:t xml:space="preserve">, </w:t>
      </w:r>
      <w:r w:rsidRPr="00CB4B91">
        <w:rPr>
          <w:rFonts w:cstheme="minorHAnsi"/>
          <w:color w:val="1F497D" w:themeColor="text2"/>
          <w:sz w:val="20"/>
          <w:szCs w:val="20"/>
        </w:rPr>
        <w:t>funding</w:t>
      </w:r>
      <w:r w:rsidRPr="004D734F">
        <w:rPr>
          <w:rFonts w:cstheme="minorHAnsi"/>
          <w:color w:val="1F497D" w:themeColor="text2"/>
          <w:sz w:val="20"/>
          <w:szCs w:val="20"/>
        </w:rPr>
        <w:t xml:space="preserve"> and </w:t>
      </w:r>
      <w:r w:rsidRPr="00CB4B91">
        <w:rPr>
          <w:rFonts w:cstheme="minorHAnsi"/>
          <w:color w:val="1F497D" w:themeColor="text2"/>
          <w:sz w:val="20"/>
          <w:szCs w:val="20"/>
        </w:rPr>
        <w:t>conflict of interest</w:t>
      </w:r>
      <w:r w:rsidRPr="004D734F">
        <w:rPr>
          <w:rFonts w:cstheme="minorHAnsi"/>
          <w:color w:val="1F497D" w:themeColor="text2"/>
          <w:sz w:val="20"/>
          <w:szCs w:val="20"/>
        </w:rPr>
        <w:t xml:space="preserve"> to be included </w:t>
      </w:r>
      <w:r w:rsidR="00DE35F0">
        <w:rPr>
          <w:rFonts w:cstheme="minorHAnsi"/>
          <w:color w:val="1F497D" w:themeColor="text2"/>
          <w:sz w:val="20"/>
          <w:szCs w:val="20"/>
        </w:rPr>
        <w:t>in the title page</w:t>
      </w:r>
      <w:r w:rsidRPr="004D734F">
        <w:rPr>
          <w:rFonts w:cstheme="minorHAnsi"/>
          <w:color w:val="1F497D" w:themeColor="text2"/>
          <w:sz w:val="20"/>
          <w:szCs w:val="20"/>
        </w:rPr>
        <w:t>).</w:t>
      </w:r>
    </w:p>
    <w:p w14:paraId="556612A2" w14:textId="386B7B2D" w:rsidR="00F317C1" w:rsidRPr="00A854BC" w:rsidRDefault="00F317C1" w:rsidP="00F317C1">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Removed author names and affiliations from the body of the manuscript.</w:t>
      </w:r>
    </w:p>
    <w:p w14:paraId="0E61380E" w14:textId="1ADD5EE7" w:rsidR="009E16AD" w:rsidRPr="004D734F" w:rsidRDefault="009E16AD">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 xml:space="preserve">All authors have completed a copyright transfer agreement (Note: manuscripts are not processed until these forms have been submitted). </w:t>
      </w:r>
    </w:p>
    <w:p w14:paraId="7A3B47D4" w14:textId="77777777" w:rsidR="00DE35F0" w:rsidRPr="004D734F" w:rsidRDefault="00DE35F0" w:rsidP="00DE35F0">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 xml:space="preserve">Included maximum of five (5) keywords and that they are presented in alphabetical order, separated by semicolons. </w:t>
      </w:r>
    </w:p>
    <w:p w14:paraId="53B4D8BC" w14:textId="39AE2493" w:rsidR="00F317C1" w:rsidRPr="004D734F" w:rsidRDefault="00F317C1" w:rsidP="00F317C1">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Checked your manuscript complies with word counts</w:t>
      </w:r>
      <w:r w:rsidR="009E16AD" w:rsidRPr="00A854BC">
        <w:rPr>
          <w:rFonts w:cstheme="minorHAnsi"/>
          <w:color w:val="1F497D" w:themeColor="text2"/>
          <w:sz w:val="20"/>
          <w:szCs w:val="20"/>
        </w:rPr>
        <w:t xml:space="preserve"> and they are reported where required</w:t>
      </w:r>
      <w:r w:rsidRPr="004D734F">
        <w:rPr>
          <w:rFonts w:cstheme="minorHAnsi"/>
          <w:color w:val="1F497D" w:themeColor="text2"/>
          <w:sz w:val="20"/>
          <w:szCs w:val="20"/>
        </w:rPr>
        <w:t>.</w:t>
      </w:r>
    </w:p>
    <w:p w14:paraId="5E87DDD8" w14:textId="50DCE8DB" w:rsidR="009E16AD" w:rsidRPr="004D734F" w:rsidRDefault="009E16AD" w:rsidP="009E16AD">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 xml:space="preserve">Included no more than approximately six (6) </w:t>
      </w:r>
      <w:hyperlink r:id="rId21" w:history="1">
        <w:r w:rsidRPr="004D734F">
          <w:rPr>
            <w:rStyle w:val="Hyperlink"/>
            <w:rFonts w:cstheme="minorHAnsi"/>
            <w:sz w:val="20"/>
            <w:szCs w:val="20"/>
          </w:rPr>
          <w:t>tables and/or figures</w:t>
        </w:r>
      </w:hyperlink>
      <w:r w:rsidRPr="004D734F">
        <w:rPr>
          <w:rFonts w:cstheme="minorHAnsi"/>
          <w:color w:val="1F497D" w:themeColor="text2"/>
          <w:sz w:val="20"/>
          <w:szCs w:val="20"/>
        </w:rPr>
        <w:t xml:space="preserve">. Tables and figures should be uploaded as separate documents (except </w:t>
      </w:r>
      <w:r w:rsidR="00C9142F">
        <w:rPr>
          <w:rFonts w:cstheme="minorHAnsi"/>
          <w:color w:val="1F497D" w:themeColor="text2"/>
          <w:sz w:val="20"/>
          <w:szCs w:val="20"/>
        </w:rPr>
        <w:t xml:space="preserve">the </w:t>
      </w:r>
      <w:r w:rsidRPr="004D734F">
        <w:rPr>
          <w:rFonts w:cstheme="minorHAnsi"/>
          <w:color w:val="1F497D" w:themeColor="text2"/>
          <w:sz w:val="20"/>
          <w:szCs w:val="20"/>
        </w:rPr>
        <w:t>S</w:t>
      </w:r>
      <w:r w:rsidR="00C9142F">
        <w:rPr>
          <w:rFonts w:cstheme="minorHAnsi"/>
          <w:color w:val="1F497D" w:themeColor="text2"/>
          <w:sz w:val="20"/>
          <w:szCs w:val="20"/>
        </w:rPr>
        <w:t>ummary of Findings</w:t>
      </w:r>
      <w:r w:rsidRPr="004D734F">
        <w:rPr>
          <w:rFonts w:cstheme="minorHAnsi"/>
          <w:color w:val="1F497D" w:themeColor="text2"/>
          <w:sz w:val="20"/>
          <w:szCs w:val="20"/>
        </w:rPr>
        <w:t>) and in-text placement indicated (eg, &lt;insert table 1 here&gt;. Ensure your table or figure has a title that succinctly describes the table or figure in an appropriate manner. The number of tables should be kept below approximately six (6).</w:t>
      </w:r>
    </w:p>
    <w:p w14:paraId="3ABDB1D8" w14:textId="415DA494" w:rsidR="009E16AD" w:rsidRPr="004D734F" w:rsidRDefault="009E16AD" w:rsidP="004D734F">
      <w:pPr>
        <w:pStyle w:val="ListParagraph"/>
        <w:widowControl w:val="0"/>
        <w:numPr>
          <w:ilvl w:val="0"/>
          <w:numId w:val="7"/>
        </w:numPr>
        <w:autoSpaceDE w:val="0"/>
        <w:autoSpaceDN w:val="0"/>
        <w:adjustRightInd w:val="0"/>
        <w:rPr>
          <w:rFonts w:cstheme="minorHAnsi"/>
          <w:color w:val="1F497D" w:themeColor="text2"/>
          <w:sz w:val="20"/>
          <w:szCs w:val="20"/>
        </w:rPr>
      </w:pPr>
      <w:r w:rsidRPr="004D734F">
        <w:rPr>
          <w:rFonts w:cstheme="minorHAnsi"/>
          <w:color w:val="1F497D" w:themeColor="text2"/>
          <w:sz w:val="20"/>
          <w:szCs w:val="20"/>
        </w:rPr>
        <w:t xml:space="preserve">Obtained any </w:t>
      </w:r>
      <w:hyperlink r:id="rId22" w:history="1">
        <w:r w:rsidRPr="004D734F">
          <w:rPr>
            <w:rStyle w:val="Hyperlink"/>
            <w:rFonts w:cstheme="minorHAnsi"/>
            <w:sz w:val="20"/>
            <w:szCs w:val="20"/>
          </w:rPr>
          <w:t>copyright permissions</w:t>
        </w:r>
      </w:hyperlink>
      <w:r w:rsidRPr="004D734F">
        <w:rPr>
          <w:rFonts w:cstheme="minorHAnsi"/>
          <w:color w:val="1F497D" w:themeColor="text2"/>
          <w:sz w:val="20"/>
          <w:szCs w:val="20"/>
        </w:rPr>
        <w:t xml:space="preserve"> for third-party content (including tables and figures where required)</w:t>
      </w:r>
    </w:p>
    <w:p w14:paraId="3A4C21D3" w14:textId="3264182E" w:rsidR="00F317C1" w:rsidRPr="009E60A6" w:rsidRDefault="00F317C1" w:rsidP="00F317C1">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 xml:space="preserve">Used Vancouver style for references (maximum 30) and that all citations appear in sequential order. Journal names are to be abbreviated using the National Library of Medicine’s </w:t>
      </w:r>
      <w:r w:rsidRPr="009E60A6">
        <w:rPr>
          <w:rFonts w:cstheme="minorHAnsi"/>
          <w:color w:val="1F497D" w:themeColor="text2"/>
          <w:sz w:val="20"/>
          <w:szCs w:val="20"/>
        </w:rPr>
        <w:t xml:space="preserve">Journals in </w:t>
      </w:r>
      <w:hyperlink r:id="rId23" w:history="1">
        <w:r w:rsidRPr="009E60A6">
          <w:rPr>
            <w:rStyle w:val="Hyperlink"/>
            <w:rFonts w:cstheme="minorHAnsi"/>
            <w:sz w:val="20"/>
            <w:szCs w:val="20"/>
          </w:rPr>
          <w:t>NCBI databases</w:t>
        </w:r>
      </w:hyperlink>
      <w:r w:rsidR="009E16AD" w:rsidRPr="009E60A6">
        <w:rPr>
          <w:rFonts w:cstheme="minorHAnsi"/>
          <w:color w:val="1F497D" w:themeColor="text2"/>
          <w:sz w:val="20"/>
          <w:szCs w:val="20"/>
        </w:rPr>
        <w:t>.</w:t>
      </w:r>
    </w:p>
    <w:p w14:paraId="15BA6B3B" w14:textId="77777777" w:rsidR="00F317C1" w:rsidRPr="004D734F" w:rsidRDefault="00F317C1" w:rsidP="00F317C1">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 xml:space="preserve">Included a full search strategy in the appendices, complete with search date and number of hits returned. </w:t>
      </w:r>
    </w:p>
    <w:p w14:paraId="2BB0662A" w14:textId="79704743" w:rsidR="00F317C1" w:rsidRPr="004D734F" w:rsidRDefault="00F317C1" w:rsidP="00F317C1">
      <w:pPr>
        <w:pStyle w:val="ListParagraph"/>
        <w:widowControl w:val="0"/>
        <w:numPr>
          <w:ilvl w:val="0"/>
          <w:numId w:val="7"/>
        </w:numPr>
        <w:autoSpaceDE w:val="0"/>
        <w:autoSpaceDN w:val="0"/>
        <w:adjustRightInd w:val="0"/>
        <w:spacing w:after="240" w:line="360" w:lineRule="auto"/>
        <w:rPr>
          <w:rFonts w:cstheme="minorHAnsi"/>
          <w:color w:val="1F497D" w:themeColor="text2"/>
          <w:sz w:val="20"/>
          <w:szCs w:val="20"/>
        </w:rPr>
      </w:pPr>
      <w:r w:rsidRPr="004D734F">
        <w:rPr>
          <w:rFonts w:cstheme="minorHAnsi"/>
          <w:color w:val="1F497D" w:themeColor="text2"/>
          <w:sz w:val="20"/>
          <w:szCs w:val="20"/>
        </w:rPr>
        <w:t>Included the platforms for any databases to be searched</w:t>
      </w:r>
      <w:r w:rsidR="009E16AD" w:rsidRPr="00A854BC">
        <w:rPr>
          <w:rFonts w:cstheme="minorHAnsi"/>
          <w:color w:val="1F497D" w:themeColor="text2"/>
          <w:sz w:val="20"/>
          <w:szCs w:val="20"/>
        </w:rPr>
        <w:t xml:space="preserve"> (</w:t>
      </w:r>
      <w:proofErr w:type="spellStart"/>
      <w:r w:rsidR="00DA3541">
        <w:rPr>
          <w:rFonts w:cstheme="minorHAnsi"/>
          <w:color w:val="1F497D" w:themeColor="text2"/>
          <w:sz w:val="20"/>
          <w:szCs w:val="20"/>
        </w:rPr>
        <w:t>eg</w:t>
      </w:r>
      <w:proofErr w:type="spellEnd"/>
      <w:r w:rsidR="00DA3541">
        <w:rPr>
          <w:rFonts w:cstheme="minorHAnsi"/>
          <w:color w:val="1F497D" w:themeColor="text2"/>
          <w:sz w:val="20"/>
          <w:szCs w:val="20"/>
        </w:rPr>
        <w:t>,</w:t>
      </w:r>
      <w:r w:rsidR="009E16AD" w:rsidRPr="00A854BC">
        <w:rPr>
          <w:rFonts w:cstheme="minorHAnsi"/>
          <w:color w:val="1F497D" w:themeColor="text2"/>
          <w:sz w:val="20"/>
          <w:szCs w:val="20"/>
        </w:rPr>
        <w:t xml:space="preserve"> MEDLINE </w:t>
      </w:r>
      <w:r w:rsidR="008123E6">
        <w:rPr>
          <w:rFonts w:cstheme="minorHAnsi"/>
          <w:color w:val="1F497D" w:themeColor="text2"/>
          <w:sz w:val="20"/>
          <w:szCs w:val="20"/>
        </w:rPr>
        <w:t>[</w:t>
      </w:r>
      <w:r w:rsidR="009E16AD" w:rsidRPr="00A854BC">
        <w:rPr>
          <w:rFonts w:cstheme="minorHAnsi"/>
          <w:color w:val="1F497D" w:themeColor="text2"/>
          <w:sz w:val="20"/>
          <w:szCs w:val="20"/>
        </w:rPr>
        <w:t>PubMed</w:t>
      </w:r>
      <w:r w:rsidR="008123E6">
        <w:rPr>
          <w:rFonts w:cstheme="minorHAnsi"/>
          <w:color w:val="1F497D" w:themeColor="text2"/>
          <w:sz w:val="20"/>
          <w:szCs w:val="20"/>
        </w:rPr>
        <w:t>]</w:t>
      </w:r>
      <w:r w:rsidR="009E16AD" w:rsidRPr="00A854BC">
        <w:rPr>
          <w:rFonts w:cstheme="minorHAnsi"/>
          <w:color w:val="1F497D" w:themeColor="text2"/>
          <w:sz w:val="20"/>
          <w:szCs w:val="20"/>
        </w:rPr>
        <w:t>)</w:t>
      </w:r>
      <w:r w:rsidRPr="004D734F">
        <w:rPr>
          <w:rFonts w:cstheme="minorHAnsi"/>
          <w:color w:val="1F497D" w:themeColor="text2"/>
          <w:sz w:val="20"/>
          <w:szCs w:val="20"/>
        </w:rPr>
        <w:t xml:space="preserve">. </w:t>
      </w:r>
    </w:p>
    <w:p w14:paraId="73E6D893" w14:textId="77777777" w:rsidR="00F317C1" w:rsidRPr="004D734F" w:rsidRDefault="00F317C1" w:rsidP="00FE42D5">
      <w:pPr>
        <w:widowControl w:val="0"/>
        <w:autoSpaceDE w:val="0"/>
        <w:autoSpaceDN w:val="0"/>
        <w:adjustRightInd w:val="0"/>
        <w:spacing w:after="240" w:line="360" w:lineRule="auto"/>
        <w:rPr>
          <w:rFonts w:cstheme="minorHAnsi"/>
          <w:sz w:val="20"/>
          <w:szCs w:val="20"/>
        </w:rPr>
      </w:pPr>
    </w:p>
    <w:sectPr w:rsidR="00F317C1" w:rsidRPr="004D734F" w:rsidSect="00D23F66">
      <w:headerReference w:type="even" r:id="rId24"/>
      <w:headerReference w:type="default" r:id="rId25"/>
      <w:footerReference w:type="even" r:id="rId26"/>
      <w:footerReference w:type="default" r:id="rId27"/>
      <w:pgSz w:w="11906" w:h="16838"/>
      <w:pgMar w:top="1798" w:right="1440" w:bottom="1797" w:left="1440" w:header="709" w:footer="850" w:gutter="0"/>
      <w:lnNumType w:countBy="1" w:restart="continuous"/>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obinsun@student.ubc.ca" w:date="2024-07-30T10:25:00Z" w:initials="MOU">
    <w:p w14:paraId="5F273042" w14:textId="77777777" w:rsidR="00CA7D09" w:rsidRDefault="00CA7D09" w:rsidP="00CA7D09">
      <w:r>
        <w:rPr>
          <w:rStyle w:val="CommentReference"/>
        </w:rPr>
        <w:annotationRef/>
      </w:r>
      <w:hyperlink r:id="rId1" w:history="1">
        <w:r w:rsidRPr="005844E3">
          <w:rPr>
            <w:rStyle w:val="Hyperlink"/>
            <w:sz w:val="20"/>
            <w:szCs w:val="20"/>
          </w:rPr>
          <w:t>https://journals.lww.com/jbisrir/fulltext/2024/07000/global_status_of_chiropractic_education_research_.14.aspx?context=featuredarticles&amp;collectionid=2</w:t>
        </w:r>
      </w:hyperlink>
    </w:p>
    <w:p w14:paraId="7D733574" w14:textId="77777777" w:rsidR="00CA7D09" w:rsidRDefault="00CA7D09" w:rsidP="00CA7D09"/>
    <w:p w14:paraId="5BBD1926" w14:textId="77777777" w:rsidR="00CA7D09" w:rsidRDefault="00CA7D09" w:rsidP="00CA7D09">
      <w:r>
        <w:rPr>
          <w:color w:val="000000"/>
          <w:sz w:val="20"/>
          <w:szCs w:val="20"/>
        </w:rPr>
        <w:t xml:space="preserve">sample </w:t>
      </w:r>
    </w:p>
  </w:comment>
  <w:comment w:id="18" w:author="robinsun@student.ubc.ca" w:date="2024-07-16T13:37:00Z" w:initials="MOU">
    <w:p w14:paraId="0FD2576B" w14:textId="121403D2" w:rsidR="00F45842" w:rsidRDefault="00F45842" w:rsidP="00F45842">
      <w:r>
        <w:rPr>
          <w:rStyle w:val="CommentReference"/>
        </w:rPr>
        <w:annotationRef/>
      </w:r>
      <w:r>
        <w:rPr>
          <w:color w:val="000000"/>
          <w:sz w:val="20"/>
          <w:szCs w:val="20"/>
        </w:rPr>
        <w:t>Will circle back to this at the end of writing everything</w:t>
      </w:r>
    </w:p>
  </w:comment>
  <w:comment w:id="51" w:author="robinsun@student.ubc.ca" w:date="2024-08-13T11:02:00Z" w:initials="MOU">
    <w:p w14:paraId="34C1D56F" w14:textId="77777777" w:rsidR="00A21A06" w:rsidRDefault="00A21A06" w:rsidP="00A21A06">
      <w:r>
        <w:rPr>
          <w:rStyle w:val="CommentReference"/>
        </w:rPr>
        <w:annotationRef/>
      </w:r>
      <w:r>
        <w:rPr>
          <w:color w:val="000000"/>
          <w:sz w:val="20"/>
          <w:szCs w:val="20"/>
        </w:rPr>
        <w:t>https://www.ncbi.nlm.nih.gov/pmc/articles/PMC7054595/</w:t>
      </w:r>
    </w:p>
  </w:comment>
  <w:comment w:id="52" w:author="robinsun@student.ubc.ca" w:date="2024-08-13T11:23:00Z" w:initials="MOU">
    <w:p w14:paraId="2BBC7554" w14:textId="77777777" w:rsidR="008C4D97" w:rsidRDefault="008C4D97" w:rsidP="008C4D97">
      <w:r>
        <w:rPr>
          <w:rStyle w:val="CommentReference"/>
        </w:rPr>
        <w:annotationRef/>
      </w:r>
      <w:r>
        <w:rPr>
          <w:color w:val="000000"/>
          <w:sz w:val="20"/>
          <w:szCs w:val="20"/>
        </w:rPr>
        <w:t xml:space="preserve">nice little quote while learning about the disease: “Strict mechanical unloading of the affected hip joint is not necessary, nor should the patient be strictly forbidden to participate in sports. There is no objection to lighter sporting activities such as swimming and cycling, but extreme stresses, such as can arise in types of sport involving jumping and/or physical contact, should be avoided (4).”   </w:t>
      </w:r>
      <w:hyperlink r:id="rId2" w:anchor="R1" w:history="1">
        <w:r w:rsidRPr="00922E6E">
          <w:rPr>
            <w:rStyle w:val="Hyperlink"/>
            <w:sz w:val="20"/>
            <w:szCs w:val="20"/>
          </w:rPr>
          <w:t>https://www.ncbi.nlm.nih.gov/pmc/articles/PMC2735835/#R1</w:t>
        </w:r>
      </w:hyperlink>
      <w:r>
        <w:rPr>
          <w:color w:val="000000"/>
          <w:sz w:val="20"/>
          <w:szCs w:val="20"/>
        </w:rPr>
        <w:t xml:space="preserve"> - the review cites a german article</w:t>
      </w:r>
    </w:p>
  </w:comment>
  <w:comment w:id="53" w:author="robinsun@student.ubc.ca" w:date="2024-08-13T11:44:00Z" w:initials="MOU">
    <w:p w14:paraId="184DAA3C" w14:textId="77777777" w:rsidR="002B41B9" w:rsidRDefault="002B41B9" w:rsidP="002B41B9">
      <w:r>
        <w:rPr>
          <w:rStyle w:val="CommentReference"/>
        </w:rPr>
        <w:annotationRef/>
      </w:r>
      <w:r>
        <w:rPr>
          <w:color w:val="000000"/>
          <w:sz w:val="20"/>
          <w:szCs w:val="20"/>
        </w:rPr>
        <w:t>https://www.ncbi.nlm.nih.gov/pmc/articles/PMC6460813/</w:t>
      </w:r>
    </w:p>
  </w:comment>
  <w:comment w:id="54" w:author="robinsun@student.ubc.ca" w:date="2024-07-16T11:29:00Z" w:initials="MOU">
    <w:p w14:paraId="4F2DD1B0" w14:textId="251803BD" w:rsidR="003B0D84" w:rsidRDefault="003B0D84" w:rsidP="003B0D84">
      <w:r>
        <w:rPr>
          <w:rStyle w:val="CommentReference"/>
        </w:rPr>
        <w:annotationRef/>
      </w:r>
      <w:r>
        <w:rPr>
          <w:color w:val="000000"/>
          <w:sz w:val="20"/>
          <w:szCs w:val="20"/>
        </w:rPr>
        <w:t>https://www.cmaj.ca/content/174/6/801.full</w:t>
      </w:r>
    </w:p>
  </w:comment>
  <w:comment w:id="55" w:author="robinsun@student.ubc.ca" w:date="2024-07-16T11:46:00Z" w:initials="MOU">
    <w:p w14:paraId="10D88240" w14:textId="77777777" w:rsidR="00461EAD" w:rsidRDefault="00461EAD" w:rsidP="00461EAD">
      <w:r>
        <w:rPr>
          <w:rStyle w:val="CommentReference"/>
        </w:rPr>
        <w:annotationRef/>
      </w:r>
      <w:r>
        <w:rPr>
          <w:color w:val="000000"/>
          <w:sz w:val="20"/>
          <w:szCs w:val="20"/>
        </w:rPr>
        <w:t>https://jamanetwork.com/journals/jamapediatrics/article-abstract/2818132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BD1926" w15:done="0"/>
  <w15:commentEx w15:paraId="0FD2576B" w15:done="0"/>
  <w15:commentEx w15:paraId="34C1D56F" w15:done="0"/>
  <w15:commentEx w15:paraId="2BBC7554" w15:done="0"/>
  <w15:commentEx w15:paraId="184DAA3C" w15:done="0"/>
  <w15:commentEx w15:paraId="4F2DD1B0" w15:done="0"/>
  <w15:commentEx w15:paraId="10D882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EE7080" w16cex:dateUtc="2024-07-30T17:25:00Z"/>
  <w16cex:commentExtensible w16cex:durableId="4A1036E5" w16cex:dateUtc="2024-07-16T20:37:00Z"/>
  <w16cex:commentExtensible w16cex:durableId="734460BD" w16cex:dateUtc="2024-08-13T18:02:00Z"/>
  <w16cex:commentExtensible w16cex:durableId="53C8871C" w16cex:dateUtc="2024-08-13T18:23:00Z"/>
  <w16cex:commentExtensible w16cex:durableId="729BD08E" w16cex:dateUtc="2024-08-13T18:44:00Z"/>
  <w16cex:commentExtensible w16cex:durableId="27AF5043" w16cex:dateUtc="2024-07-16T18:29:00Z"/>
  <w16cex:commentExtensible w16cex:durableId="18C0833F" w16cex:dateUtc="2024-07-16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BD1926" w16cid:durableId="3CEE7080"/>
  <w16cid:commentId w16cid:paraId="0FD2576B" w16cid:durableId="4A1036E5"/>
  <w16cid:commentId w16cid:paraId="34C1D56F" w16cid:durableId="734460BD"/>
  <w16cid:commentId w16cid:paraId="2BBC7554" w16cid:durableId="53C8871C"/>
  <w16cid:commentId w16cid:paraId="184DAA3C" w16cid:durableId="729BD08E"/>
  <w16cid:commentId w16cid:paraId="4F2DD1B0" w16cid:durableId="27AF5043"/>
  <w16cid:commentId w16cid:paraId="10D88240" w16cid:durableId="18C08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46410" w14:textId="77777777" w:rsidR="007F24D7" w:rsidRDefault="007F24D7" w:rsidP="00FC3497">
      <w:pPr>
        <w:spacing w:after="0" w:line="240" w:lineRule="auto"/>
      </w:pPr>
      <w:r>
        <w:separator/>
      </w:r>
    </w:p>
  </w:endnote>
  <w:endnote w:type="continuationSeparator" w:id="0">
    <w:p w14:paraId="4765D392" w14:textId="77777777" w:rsidR="007F24D7" w:rsidRDefault="007F24D7" w:rsidP="00FC3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4260C" w14:textId="77777777" w:rsidR="008262A1" w:rsidRPr="004D734F" w:rsidRDefault="008262A1">
    <w:pPr>
      <w:widowControl w:val="0"/>
      <w:pBdr>
        <w:top w:val="single" w:sz="4" w:space="0" w:color="000000"/>
      </w:pBdr>
      <w:autoSpaceDE w:val="0"/>
      <w:autoSpaceDN w:val="0"/>
      <w:adjustRightInd w:val="0"/>
      <w:spacing w:after="0" w:line="240" w:lineRule="auto"/>
      <w:jc w:val="right"/>
      <w:rPr>
        <w:rFonts w:cstheme="minorHAnsi"/>
        <w:sz w:val="24"/>
        <w:szCs w:val="24"/>
      </w:rPr>
    </w:pPr>
    <w:r w:rsidRPr="004D734F">
      <w:rPr>
        <w:rFonts w:cstheme="minorHAnsi"/>
        <w:i/>
        <w:iCs/>
        <w:color w:val="000000"/>
        <w:sz w:val="18"/>
        <w:szCs w:val="18"/>
      </w:rPr>
      <w:t xml:space="preserve">Page </w:t>
    </w:r>
    <w:r w:rsidRPr="004D734F">
      <w:rPr>
        <w:rFonts w:cstheme="minorHAnsi"/>
        <w:i/>
        <w:iCs/>
        <w:color w:val="000000"/>
        <w:sz w:val="18"/>
        <w:szCs w:val="18"/>
      </w:rPr>
      <w:pgNum/>
    </w:r>
  </w:p>
  <w:p w14:paraId="231471A7" w14:textId="77777777" w:rsidR="008262A1" w:rsidRDefault="008262A1">
    <w:pPr>
      <w:widowControl w:val="0"/>
      <w:autoSpaceDE w:val="0"/>
      <w:autoSpaceDN w:val="0"/>
      <w:adjustRightInd w:val="0"/>
      <w:spacing w:before="40" w:after="0" w:line="240" w:lineRule="auto"/>
      <w:jc w:val="center"/>
      <w:rPr>
        <w:rFonts w:ascii="Times New Roman" w:hAnsi="Times New Roman" w:cs="Times New Roman"/>
        <w:sz w:val="24"/>
        <w:szCs w:val="24"/>
      </w:rPr>
    </w:pPr>
    <w:r>
      <w:rPr>
        <w:rFonts w:ascii="Arial" w:hAnsi="Arial" w:cs="Arial"/>
        <w:color w:val="BEBEBE"/>
        <w:sz w:val="16"/>
        <w:szCs w:val="16"/>
      </w:rPr>
      <w:t xml:space="preserve">Created by </w:t>
    </w:r>
    <w:hyperlink r:id="rId1" w:history="1">
      <w:proofErr w:type="spellStart"/>
      <w:r>
        <w:rPr>
          <w:rFonts w:ascii="Arial" w:hAnsi="Arial" w:cs="Arial"/>
          <w:color w:val="8080FF"/>
          <w:sz w:val="16"/>
          <w:szCs w:val="16"/>
        </w:rPr>
        <w:t>XMLmind</w:t>
      </w:r>
      <w:proofErr w:type="spellEnd"/>
      <w:r>
        <w:rPr>
          <w:rFonts w:ascii="Arial" w:hAnsi="Arial" w:cs="Arial"/>
          <w:color w:val="8080FF"/>
          <w:sz w:val="16"/>
          <w:szCs w:val="16"/>
        </w:rPr>
        <w:t xml:space="preserve"> XSL-FO Converter</w:t>
      </w:r>
    </w:hyperlink>
    <w:r>
      <w:rPr>
        <w:rFonts w:ascii="Arial" w:hAnsi="Arial" w:cs="Arial"/>
        <w:color w:val="BEBEBE"/>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05FA3" w14:textId="77777777" w:rsidR="008262A1" w:rsidRPr="004D734F" w:rsidRDefault="008262A1">
    <w:pPr>
      <w:widowControl w:val="0"/>
      <w:pBdr>
        <w:top w:val="single" w:sz="4" w:space="0" w:color="000000"/>
      </w:pBdr>
      <w:autoSpaceDE w:val="0"/>
      <w:autoSpaceDN w:val="0"/>
      <w:adjustRightInd w:val="0"/>
      <w:spacing w:after="0" w:line="240" w:lineRule="auto"/>
      <w:jc w:val="right"/>
      <w:rPr>
        <w:rFonts w:cstheme="minorHAnsi"/>
        <w:sz w:val="24"/>
        <w:szCs w:val="24"/>
      </w:rPr>
    </w:pPr>
    <w:r w:rsidRPr="004D734F">
      <w:rPr>
        <w:rFonts w:cstheme="minorHAnsi"/>
        <w:i/>
        <w:iCs/>
        <w:color w:val="000000"/>
        <w:sz w:val="18"/>
        <w:szCs w:val="18"/>
      </w:rPr>
      <w:t xml:space="preserve">Page </w:t>
    </w:r>
    <w:r w:rsidRPr="004D734F">
      <w:rPr>
        <w:rFonts w:cstheme="minorHAnsi"/>
        <w:i/>
        <w:iCs/>
        <w:color w:val="000000"/>
        <w:sz w:val="18"/>
        <w:szCs w:val="18"/>
      </w:rPr>
      <w:pgNum/>
    </w:r>
  </w:p>
  <w:p w14:paraId="3A41B1B4" w14:textId="77777777" w:rsidR="008262A1" w:rsidRDefault="008262A1">
    <w:pPr>
      <w:widowControl w:val="0"/>
      <w:autoSpaceDE w:val="0"/>
      <w:autoSpaceDN w:val="0"/>
      <w:adjustRightInd w:val="0"/>
      <w:spacing w:before="40" w:after="0" w:line="240" w:lineRule="auto"/>
      <w:jc w:val="center"/>
      <w:rPr>
        <w:rFonts w:ascii="Times New Roman" w:hAnsi="Times New Roman" w:cs="Times New Roman"/>
        <w:sz w:val="24"/>
        <w:szCs w:val="24"/>
      </w:rPr>
    </w:pPr>
    <w:r>
      <w:rPr>
        <w:rFonts w:ascii="Arial" w:hAnsi="Arial" w:cs="Arial"/>
        <w:color w:val="BEBEBE"/>
        <w:sz w:val="16"/>
        <w:szCs w:val="16"/>
      </w:rPr>
      <w:t xml:space="preserve">Created by </w:t>
    </w:r>
    <w:hyperlink r:id="rId1" w:history="1">
      <w:proofErr w:type="spellStart"/>
      <w:r>
        <w:rPr>
          <w:rFonts w:ascii="Arial" w:hAnsi="Arial" w:cs="Arial"/>
          <w:color w:val="8080FF"/>
          <w:sz w:val="16"/>
          <w:szCs w:val="16"/>
        </w:rPr>
        <w:t>XMLmind</w:t>
      </w:r>
      <w:proofErr w:type="spellEnd"/>
      <w:r>
        <w:rPr>
          <w:rFonts w:ascii="Arial" w:hAnsi="Arial" w:cs="Arial"/>
          <w:color w:val="8080FF"/>
          <w:sz w:val="16"/>
          <w:szCs w:val="16"/>
        </w:rPr>
        <w:t xml:space="preserve"> XSL-FO Converter</w:t>
      </w:r>
    </w:hyperlink>
    <w:r>
      <w:rPr>
        <w:rFonts w:ascii="Arial" w:hAnsi="Arial" w:cs="Arial"/>
        <w:color w:val="BEBEBE"/>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94D92" w14:textId="77777777" w:rsidR="007F24D7" w:rsidRDefault="007F24D7" w:rsidP="00FC3497">
      <w:pPr>
        <w:spacing w:after="0" w:line="240" w:lineRule="auto"/>
      </w:pPr>
      <w:r>
        <w:separator/>
      </w:r>
    </w:p>
  </w:footnote>
  <w:footnote w:type="continuationSeparator" w:id="0">
    <w:p w14:paraId="0E96E54F" w14:textId="77777777" w:rsidR="007F24D7" w:rsidRDefault="007F24D7" w:rsidP="00FC3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2DB7B" w14:textId="14DD76C8" w:rsidR="008262A1" w:rsidRPr="004D734F" w:rsidRDefault="003C6BE5">
    <w:pPr>
      <w:widowControl w:val="0"/>
      <w:pBdr>
        <w:bottom w:val="single" w:sz="4" w:space="0" w:color="000000"/>
      </w:pBdr>
      <w:autoSpaceDE w:val="0"/>
      <w:autoSpaceDN w:val="0"/>
      <w:adjustRightInd w:val="0"/>
      <w:spacing w:after="0" w:line="240" w:lineRule="auto"/>
      <w:rPr>
        <w:rFonts w:cstheme="minorHAnsi"/>
        <w:i/>
        <w:iCs/>
        <w:sz w:val="18"/>
        <w:szCs w:val="18"/>
      </w:rPr>
    </w:pPr>
    <w:r w:rsidRPr="004D734F">
      <w:rPr>
        <w:rFonts w:cstheme="minorHAnsi"/>
        <w:i/>
        <w:iCs/>
        <w:color w:val="000000"/>
        <w:sz w:val="18"/>
        <w:szCs w:val="18"/>
      </w:rPr>
      <w:t>JBI Evidence Synthesis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9D2AF" w14:textId="5F352E23" w:rsidR="008262A1" w:rsidRPr="004D734F" w:rsidRDefault="008262A1">
    <w:pPr>
      <w:widowControl w:val="0"/>
      <w:pBdr>
        <w:bottom w:val="single" w:sz="4" w:space="0" w:color="000000"/>
      </w:pBdr>
      <w:autoSpaceDE w:val="0"/>
      <w:autoSpaceDN w:val="0"/>
      <w:adjustRightInd w:val="0"/>
      <w:spacing w:after="0" w:line="240" w:lineRule="auto"/>
      <w:rPr>
        <w:rFonts w:cstheme="minorHAnsi"/>
        <w:i/>
        <w:iCs/>
        <w:sz w:val="18"/>
        <w:szCs w:val="18"/>
      </w:rPr>
    </w:pPr>
    <w:r w:rsidRPr="004D734F">
      <w:rPr>
        <w:rFonts w:cstheme="minorHAnsi"/>
        <w:i/>
        <w:iCs/>
        <w:color w:val="000000"/>
        <w:sz w:val="18"/>
        <w:szCs w:val="18"/>
      </w:rPr>
      <w:t xml:space="preserve">JBI </w:t>
    </w:r>
    <w:r w:rsidR="006D3860" w:rsidRPr="004D734F">
      <w:rPr>
        <w:rFonts w:cstheme="minorHAnsi"/>
        <w:i/>
        <w:iCs/>
        <w:color w:val="000000"/>
        <w:sz w:val="18"/>
        <w:szCs w:val="18"/>
      </w:rPr>
      <w:t>Evidence Synthesis</w:t>
    </w:r>
    <w:r w:rsidR="003C6BE5" w:rsidRPr="004D734F">
      <w:rPr>
        <w:rFonts w:cstheme="minorHAnsi"/>
        <w:i/>
        <w:iCs/>
        <w:color w:val="000000"/>
        <w:sz w:val="18"/>
        <w:szCs w:val="18"/>
      </w:rPr>
      <w:tab/>
    </w:r>
    <w:r w:rsidR="003C6BE5" w:rsidRPr="004D734F">
      <w:rPr>
        <w:rFonts w:cstheme="minorHAnsi"/>
        <w:i/>
        <w:iCs/>
        <w:color w:val="000000"/>
        <w:sz w:val="18"/>
        <w:szCs w:val="18"/>
      </w:rPr>
      <w:tab/>
    </w:r>
    <w:r w:rsidR="003C6BE5" w:rsidRPr="004D734F">
      <w:rPr>
        <w:rFonts w:cstheme="minorHAnsi"/>
        <w:i/>
        <w:iCs/>
        <w:color w:val="000000"/>
        <w:sz w:val="18"/>
        <w:szCs w:val="18"/>
      </w:rPr>
      <w:tab/>
    </w:r>
    <w:r w:rsidR="003C6BE5" w:rsidRPr="004D734F">
      <w:rPr>
        <w:rFonts w:cstheme="minorHAnsi"/>
        <w:i/>
        <w:iCs/>
        <w:color w:val="000000"/>
        <w:sz w:val="18"/>
        <w:szCs w:val="18"/>
      </w:rPr>
      <w:tab/>
    </w:r>
    <w:r w:rsidR="003C6BE5" w:rsidRPr="004D734F">
      <w:rPr>
        <w:rFonts w:cstheme="minorHAnsi"/>
        <w:i/>
        <w:iCs/>
        <w:color w:val="000000"/>
        <w:sz w:val="18"/>
        <w:szCs w:val="18"/>
      </w:rPr>
      <w:tab/>
    </w:r>
    <w:r w:rsidR="003C6BE5" w:rsidRPr="004D734F">
      <w:rPr>
        <w:rFonts w:cstheme="minorHAnsi"/>
        <w:i/>
        <w:iCs/>
        <w:color w:val="000000"/>
        <w:sz w:val="18"/>
        <w:szCs w:val="18"/>
      </w:rPr>
      <w:tab/>
      <w:t>Scoping Reviews Protocol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4654"/>
    <w:multiLevelType w:val="hybridMultilevel"/>
    <w:tmpl w:val="A858B454"/>
    <w:lvl w:ilvl="0" w:tplc="481CE49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9F35DBD"/>
    <w:multiLevelType w:val="hybridMultilevel"/>
    <w:tmpl w:val="A1C807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BC378F"/>
    <w:multiLevelType w:val="hybridMultilevel"/>
    <w:tmpl w:val="AFAAACFE"/>
    <w:lvl w:ilvl="0" w:tplc="0C090001">
      <w:start w:val="1"/>
      <w:numFmt w:val="bullet"/>
      <w:lvlText w:val=""/>
      <w:lvlJc w:val="left"/>
      <w:pPr>
        <w:ind w:left="3576" w:hanging="360"/>
      </w:pPr>
      <w:rPr>
        <w:rFonts w:ascii="Symbol" w:hAnsi="Symbol" w:hint="default"/>
      </w:rPr>
    </w:lvl>
    <w:lvl w:ilvl="1" w:tplc="0C090003">
      <w:start w:val="1"/>
      <w:numFmt w:val="bullet"/>
      <w:lvlText w:val="o"/>
      <w:lvlJc w:val="left"/>
      <w:pPr>
        <w:ind w:left="4296" w:hanging="360"/>
      </w:pPr>
      <w:rPr>
        <w:rFonts w:ascii="Courier New" w:hAnsi="Courier New" w:cs="Courier New" w:hint="default"/>
      </w:rPr>
    </w:lvl>
    <w:lvl w:ilvl="2" w:tplc="0C090005" w:tentative="1">
      <w:start w:val="1"/>
      <w:numFmt w:val="bullet"/>
      <w:lvlText w:val=""/>
      <w:lvlJc w:val="left"/>
      <w:pPr>
        <w:ind w:left="5016" w:hanging="360"/>
      </w:pPr>
      <w:rPr>
        <w:rFonts w:ascii="Wingdings" w:hAnsi="Wingdings" w:hint="default"/>
      </w:rPr>
    </w:lvl>
    <w:lvl w:ilvl="3" w:tplc="0C090001" w:tentative="1">
      <w:start w:val="1"/>
      <w:numFmt w:val="bullet"/>
      <w:lvlText w:val=""/>
      <w:lvlJc w:val="left"/>
      <w:pPr>
        <w:ind w:left="5736" w:hanging="360"/>
      </w:pPr>
      <w:rPr>
        <w:rFonts w:ascii="Symbol" w:hAnsi="Symbol" w:hint="default"/>
      </w:rPr>
    </w:lvl>
    <w:lvl w:ilvl="4" w:tplc="0C090003" w:tentative="1">
      <w:start w:val="1"/>
      <w:numFmt w:val="bullet"/>
      <w:lvlText w:val="o"/>
      <w:lvlJc w:val="left"/>
      <w:pPr>
        <w:ind w:left="6456" w:hanging="360"/>
      </w:pPr>
      <w:rPr>
        <w:rFonts w:ascii="Courier New" w:hAnsi="Courier New" w:cs="Courier New" w:hint="default"/>
      </w:rPr>
    </w:lvl>
    <w:lvl w:ilvl="5" w:tplc="0C090005" w:tentative="1">
      <w:start w:val="1"/>
      <w:numFmt w:val="bullet"/>
      <w:lvlText w:val=""/>
      <w:lvlJc w:val="left"/>
      <w:pPr>
        <w:ind w:left="7176" w:hanging="360"/>
      </w:pPr>
      <w:rPr>
        <w:rFonts w:ascii="Wingdings" w:hAnsi="Wingdings" w:hint="default"/>
      </w:rPr>
    </w:lvl>
    <w:lvl w:ilvl="6" w:tplc="0C090001" w:tentative="1">
      <w:start w:val="1"/>
      <w:numFmt w:val="bullet"/>
      <w:lvlText w:val=""/>
      <w:lvlJc w:val="left"/>
      <w:pPr>
        <w:ind w:left="7896" w:hanging="360"/>
      </w:pPr>
      <w:rPr>
        <w:rFonts w:ascii="Symbol" w:hAnsi="Symbol" w:hint="default"/>
      </w:rPr>
    </w:lvl>
    <w:lvl w:ilvl="7" w:tplc="0C090003" w:tentative="1">
      <w:start w:val="1"/>
      <w:numFmt w:val="bullet"/>
      <w:lvlText w:val="o"/>
      <w:lvlJc w:val="left"/>
      <w:pPr>
        <w:ind w:left="8616" w:hanging="360"/>
      </w:pPr>
      <w:rPr>
        <w:rFonts w:ascii="Courier New" w:hAnsi="Courier New" w:cs="Courier New" w:hint="default"/>
      </w:rPr>
    </w:lvl>
    <w:lvl w:ilvl="8" w:tplc="0C090005" w:tentative="1">
      <w:start w:val="1"/>
      <w:numFmt w:val="bullet"/>
      <w:lvlText w:val=""/>
      <w:lvlJc w:val="left"/>
      <w:pPr>
        <w:ind w:left="9336" w:hanging="360"/>
      </w:pPr>
      <w:rPr>
        <w:rFonts w:ascii="Wingdings" w:hAnsi="Wingdings" w:hint="default"/>
      </w:rPr>
    </w:lvl>
  </w:abstractNum>
  <w:abstractNum w:abstractNumId="3" w15:restartNumberingAfterBreak="0">
    <w:nsid w:val="1CB630FF"/>
    <w:multiLevelType w:val="hybridMultilevel"/>
    <w:tmpl w:val="B3927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2060D"/>
    <w:multiLevelType w:val="hybridMultilevel"/>
    <w:tmpl w:val="4D646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487A70"/>
    <w:multiLevelType w:val="hybridMultilevel"/>
    <w:tmpl w:val="D21E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222AE"/>
    <w:multiLevelType w:val="hybridMultilevel"/>
    <w:tmpl w:val="893679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7A230F6"/>
    <w:multiLevelType w:val="hybridMultilevel"/>
    <w:tmpl w:val="781AF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D5ECE"/>
    <w:multiLevelType w:val="hybridMultilevel"/>
    <w:tmpl w:val="94167586"/>
    <w:lvl w:ilvl="0" w:tplc="74461EF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62883609">
    <w:abstractNumId w:val="8"/>
  </w:num>
  <w:num w:numId="2" w16cid:durableId="177476008">
    <w:abstractNumId w:val="1"/>
  </w:num>
  <w:num w:numId="3" w16cid:durableId="1861889467">
    <w:abstractNumId w:val="5"/>
  </w:num>
  <w:num w:numId="4" w16cid:durableId="413866572">
    <w:abstractNumId w:val="6"/>
  </w:num>
  <w:num w:numId="5" w16cid:durableId="1979602048">
    <w:abstractNumId w:val="2"/>
  </w:num>
  <w:num w:numId="6" w16cid:durableId="401567137">
    <w:abstractNumId w:val="4"/>
  </w:num>
  <w:num w:numId="7" w16cid:durableId="1354115382">
    <w:abstractNumId w:val="0"/>
  </w:num>
  <w:num w:numId="8" w16cid:durableId="527763291">
    <w:abstractNumId w:val="3"/>
  </w:num>
  <w:num w:numId="9" w16cid:durableId="136787082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binsun@student.ubc.ca">
    <w15:presenceInfo w15:providerId="AD" w15:userId="S::robinsun@student.ubc.ca::65276d71-271a-42a7-bafc-c767de410348"/>
  </w15:person>
  <w15:person w15:author="Karen Sauve">
    <w15:presenceInfo w15:providerId="Windows Live" w15:userId="aee26c54d39d0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embedSystemFonts/>
  <w:bordersDoNotSurroundHeader/>
  <w:bordersDoNotSurroundFooter/>
  <w:proofState w:spelling="clean" w:grammar="clean"/>
  <w:trackRevision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9B8"/>
    <w:rsid w:val="000011EC"/>
    <w:rsid w:val="00003755"/>
    <w:rsid w:val="0002150F"/>
    <w:rsid w:val="0002333F"/>
    <w:rsid w:val="00026FD6"/>
    <w:rsid w:val="00041976"/>
    <w:rsid w:val="00046120"/>
    <w:rsid w:val="000561D9"/>
    <w:rsid w:val="000643DD"/>
    <w:rsid w:val="00065095"/>
    <w:rsid w:val="00066291"/>
    <w:rsid w:val="00075E59"/>
    <w:rsid w:val="00076D1E"/>
    <w:rsid w:val="00077839"/>
    <w:rsid w:val="00080F6E"/>
    <w:rsid w:val="000846E4"/>
    <w:rsid w:val="0009216D"/>
    <w:rsid w:val="00092489"/>
    <w:rsid w:val="0009783D"/>
    <w:rsid w:val="000A6572"/>
    <w:rsid w:val="000A667D"/>
    <w:rsid w:val="000A69F4"/>
    <w:rsid w:val="000B0562"/>
    <w:rsid w:val="000B480C"/>
    <w:rsid w:val="000B71E3"/>
    <w:rsid w:val="000C0FD5"/>
    <w:rsid w:val="000C3982"/>
    <w:rsid w:val="000C4440"/>
    <w:rsid w:val="000C4C8D"/>
    <w:rsid w:val="000C726E"/>
    <w:rsid w:val="000C7604"/>
    <w:rsid w:val="001076D2"/>
    <w:rsid w:val="001159ED"/>
    <w:rsid w:val="00121961"/>
    <w:rsid w:val="00137E28"/>
    <w:rsid w:val="00144A7C"/>
    <w:rsid w:val="001606DD"/>
    <w:rsid w:val="00160ED5"/>
    <w:rsid w:val="00167AAD"/>
    <w:rsid w:val="00167AEA"/>
    <w:rsid w:val="0017241B"/>
    <w:rsid w:val="00177CF6"/>
    <w:rsid w:val="00181E4F"/>
    <w:rsid w:val="0018289F"/>
    <w:rsid w:val="001A02FC"/>
    <w:rsid w:val="001A43E6"/>
    <w:rsid w:val="001B2B1C"/>
    <w:rsid w:val="001C3A23"/>
    <w:rsid w:val="001D33C1"/>
    <w:rsid w:val="001D7103"/>
    <w:rsid w:val="001E08E5"/>
    <w:rsid w:val="001E628C"/>
    <w:rsid w:val="001E6D5B"/>
    <w:rsid w:val="001F0C36"/>
    <w:rsid w:val="001F413E"/>
    <w:rsid w:val="001F682B"/>
    <w:rsid w:val="00201376"/>
    <w:rsid w:val="00213397"/>
    <w:rsid w:val="0021553B"/>
    <w:rsid w:val="002202D1"/>
    <w:rsid w:val="00233167"/>
    <w:rsid w:val="00242576"/>
    <w:rsid w:val="00250550"/>
    <w:rsid w:val="002570EB"/>
    <w:rsid w:val="00266E79"/>
    <w:rsid w:val="0027066D"/>
    <w:rsid w:val="0027434F"/>
    <w:rsid w:val="00274B2F"/>
    <w:rsid w:val="00280ECE"/>
    <w:rsid w:val="002949A9"/>
    <w:rsid w:val="002A23E6"/>
    <w:rsid w:val="002A4996"/>
    <w:rsid w:val="002B018E"/>
    <w:rsid w:val="002B41B9"/>
    <w:rsid w:val="002B7098"/>
    <w:rsid w:val="002C2B5D"/>
    <w:rsid w:val="002D346A"/>
    <w:rsid w:val="002E0AD5"/>
    <w:rsid w:val="002E562D"/>
    <w:rsid w:val="002F171E"/>
    <w:rsid w:val="002F542B"/>
    <w:rsid w:val="002F6B5A"/>
    <w:rsid w:val="00300879"/>
    <w:rsid w:val="00304FA3"/>
    <w:rsid w:val="00306B29"/>
    <w:rsid w:val="003244BF"/>
    <w:rsid w:val="00325866"/>
    <w:rsid w:val="00331C58"/>
    <w:rsid w:val="00332F8B"/>
    <w:rsid w:val="003337AC"/>
    <w:rsid w:val="00334015"/>
    <w:rsid w:val="00335744"/>
    <w:rsid w:val="00343295"/>
    <w:rsid w:val="00356C5D"/>
    <w:rsid w:val="0036627B"/>
    <w:rsid w:val="0037246F"/>
    <w:rsid w:val="003919A8"/>
    <w:rsid w:val="0039292A"/>
    <w:rsid w:val="00394130"/>
    <w:rsid w:val="003A371F"/>
    <w:rsid w:val="003A6938"/>
    <w:rsid w:val="003B0D84"/>
    <w:rsid w:val="003C042A"/>
    <w:rsid w:val="003C25A9"/>
    <w:rsid w:val="003C6BE5"/>
    <w:rsid w:val="003C7231"/>
    <w:rsid w:val="003C75A2"/>
    <w:rsid w:val="003D1550"/>
    <w:rsid w:val="003D4AED"/>
    <w:rsid w:val="003D7223"/>
    <w:rsid w:val="003E2E69"/>
    <w:rsid w:val="003E47A7"/>
    <w:rsid w:val="003F2D20"/>
    <w:rsid w:val="003F4DC9"/>
    <w:rsid w:val="003F76DD"/>
    <w:rsid w:val="00412DAC"/>
    <w:rsid w:val="0041309D"/>
    <w:rsid w:val="004152D7"/>
    <w:rsid w:val="00420007"/>
    <w:rsid w:val="00420267"/>
    <w:rsid w:val="00423A5A"/>
    <w:rsid w:val="00425622"/>
    <w:rsid w:val="00427EC7"/>
    <w:rsid w:val="004307CD"/>
    <w:rsid w:val="00433147"/>
    <w:rsid w:val="00440763"/>
    <w:rsid w:val="00441975"/>
    <w:rsid w:val="00444BF1"/>
    <w:rsid w:val="004464CE"/>
    <w:rsid w:val="004525D9"/>
    <w:rsid w:val="0045261A"/>
    <w:rsid w:val="00452BE4"/>
    <w:rsid w:val="00456B9E"/>
    <w:rsid w:val="004607FF"/>
    <w:rsid w:val="00461EAD"/>
    <w:rsid w:val="00463DCA"/>
    <w:rsid w:val="00466BF3"/>
    <w:rsid w:val="00472098"/>
    <w:rsid w:val="00474F74"/>
    <w:rsid w:val="0048558B"/>
    <w:rsid w:val="004928A4"/>
    <w:rsid w:val="004A086F"/>
    <w:rsid w:val="004B478B"/>
    <w:rsid w:val="004B4C15"/>
    <w:rsid w:val="004B58E8"/>
    <w:rsid w:val="004C3EE6"/>
    <w:rsid w:val="004C7552"/>
    <w:rsid w:val="004D2A5E"/>
    <w:rsid w:val="004D3A88"/>
    <w:rsid w:val="004D4922"/>
    <w:rsid w:val="004D734F"/>
    <w:rsid w:val="004E432C"/>
    <w:rsid w:val="004E5159"/>
    <w:rsid w:val="004F0C0A"/>
    <w:rsid w:val="004F1D72"/>
    <w:rsid w:val="004F3F02"/>
    <w:rsid w:val="00501073"/>
    <w:rsid w:val="005040D9"/>
    <w:rsid w:val="00507DD0"/>
    <w:rsid w:val="00510829"/>
    <w:rsid w:val="00513067"/>
    <w:rsid w:val="00521F99"/>
    <w:rsid w:val="0052239E"/>
    <w:rsid w:val="00527060"/>
    <w:rsid w:val="005429E4"/>
    <w:rsid w:val="00547C64"/>
    <w:rsid w:val="00556280"/>
    <w:rsid w:val="00556F42"/>
    <w:rsid w:val="00560E70"/>
    <w:rsid w:val="0057075A"/>
    <w:rsid w:val="00575834"/>
    <w:rsid w:val="00586E46"/>
    <w:rsid w:val="0058736A"/>
    <w:rsid w:val="00587D85"/>
    <w:rsid w:val="00594BF6"/>
    <w:rsid w:val="0059547A"/>
    <w:rsid w:val="005A79EC"/>
    <w:rsid w:val="005B0B1B"/>
    <w:rsid w:val="005B1F1F"/>
    <w:rsid w:val="005B247E"/>
    <w:rsid w:val="005B315E"/>
    <w:rsid w:val="005B409B"/>
    <w:rsid w:val="005B6FC8"/>
    <w:rsid w:val="005B7391"/>
    <w:rsid w:val="005B759E"/>
    <w:rsid w:val="005C632F"/>
    <w:rsid w:val="005D0344"/>
    <w:rsid w:val="005D094B"/>
    <w:rsid w:val="005D1A2C"/>
    <w:rsid w:val="005D381B"/>
    <w:rsid w:val="005E652F"/>
    <w:rsid w:val="005F01FF"/>
    <w:rsid w:val="005F1064"/>
    <w:rsid w:val="005F1485"/>
    <w:rsid w:val="0060292E"/>
    <w:rsid w:val="006068B6"/>
    <w:rsid w:val="0061237C"/>
    <w:rsid w:val="006163CD"/>
    <w:rsid w:val="00617BA6"/>
    <w:rsid w:val="00641B2E"/>
    <w:rsid w:val="00651D72"/>
    <w:rsid w:val="00656078"/>
    <w:rsid w:val="00664F19"/>
    <w:rsid w:val="0067404C"/>
    <w:rsid w:val="006A543A"/>
    <w:rsid w:val="006A7697"/>
    <w:rsid w:val="006A7753"/>
    <w:rsid w:val="006A7AE2"/>
    <w:rsid w:val="006B47A3"/>
    <w:rsid w:val="006B4D87"/>
    <w:rsid w:val="006B59D7"/>
    <w:rsid w:val="006B741B"/>
    <w:rsid w:val="006C25A7"/>
    <w:rsid w:val="006C7113"/>
    <w:rsid w:val="006D3860"/>
    <w:rsid w:val="006D66DB"/>
    <w:rsid w:val="006D761B"/>
    <w:rsid w:val="006E1100"/>
    <w:rsid w:val="006F3A67"/>
    <w:rsid w:val="006F722E"/>
    <w:rsid w:val="00701EAF"/>
    <w:rsid w:val="007032B4"/>
    <w:rsid w:val="00714F9E"/>
    <w:rsid w:val="007157B9"/>
    <w:rsid w:val="007210DB"/>
    <w:rsid w:val="00725035"/>
    <w:rsid w:val="007274F3"/>
    <w:rsid w:val="00732C0E"/>
    <w:rsid w:val="007348DD"/>
    <w:rsid w:val="00734FA7"/>
    <w:rsid w:val="0073707E"/>
    <w:rsid w:val="00740472"/>
    <w:rsid w:val="00742874"/>
    <w:rsid w:val="00742D0C"/>
    <w:rsid w:val="00760BB6"/>
    <w:rsid w:val="007649B7"/>
    <w:rsid w:val="00765CCE"/>
    <w:rsid w:val="00775E46"/>
    <w:rsid w:val="00786B09"/>
    <w:rsid w:val="007A096F"/>
    <w:rsid w:val="007A0A82"/>
    <w:rsid w:val="007A695C"/>
    <w:rsid w:val="007B00A4"/>
    <w:rsid w:val="007B285F"/>
    <w:rsid w:val="007B3499"/>
    <w:rsid w:val="007C2628"/>
    <w:rsid w:val="007C2FE0"/>
    <w:rsid w:val="007D00FF"/>
    <w:rsid w:val="007D0B88"/>
    <w:rsid w:val="007D2D7F"/>
    <w:rsid w:val="007E0B76"/>
    <w:rsid w:val="007E520E"/>
    <w:rsid w:val="007E5B2E"/>
    <w:rsid w:val="007F24D7"/>
    <w:rsid w:val="007F6EC1"/>
    <w:rsid w:val="007F6FE3"/>
    <w:rsid w:val="008008E0"/>
    <w:rsid w:val="00807FC3"/>
    <w:rsid w:val="008117E7"/>
    <w:rsid w:val="008123E6"/>
    <w:rsid w:val="008262A1"/>
    <w:rsid w:val="0082687F"/>
    <w:rsid w:val="008272CC"/>
    <w:rsid w:val="008418AB"/>
    <w:rsid w:val="00842C3A"/>
    <w:rsid w:val="0084646F"/>
    <w:rsid w:val="008539F3"/>
    <w:rsid w:val="00860567"/>
    <w:rsid w:val="00862825"/>
    <w:rsid w:val="008746F6"/>
    <w:rsid w:val="00881A5E"/>
    <w:rsid w:val="00891166"/>
    <w:rsid w:val="00897516"/>
    <w:rsid w:val="008A00BE"/>
    <w:rsid w:val="008A07C1"/>
    <w:rsid w:val="008A0853"/>
    <w:rsid w:val="008A0D03"/>
    <w:rsid w:val="008A22E7"/>
    <w:rsid w:val="008B04D8"/>
    <w:rsid w:val="008C114F"/>
    <w:rsid w:val="008C4D97"/>
    <w:rsid w:val="008C6758"/>
    <w:rsid w:val="008D25B1"/>
    <w:rsid w:val="008D28DC"/>
    <w:rsid w:val="008D3D7F"/>
    <w:rsid w:val="008E751E"/>
    <w:rsid w:val="008F50E0"/>
    <w:rsid w:val="0090512E"/>
    <w:rsid w:val="009156B2"/>
    <w:rsid w:val="009214C8"/>
    <w:rsid w:val="00921E6F"/>
    <w:rsid w:val="00924918"/>
    <w:rsid w:val="0092629A"/>
    <w:rsid w:val="0093726B"/>
    <w:rsid w:val="009401FD"/>
    <w:rsid w:val="0095317F"/>
    <w:rsid w:val="00960902"/>
    <w:rsid w:val="00970A4A"/>
    <w:rsid w:val="00973691"/>
    <w:rsid w:val="0097728B"/>
    <w:rsid w:val="00980111"/>
    <w:rsid w:val="00993511"/>
    <w:rsid w:val="009A34D7"/>
    <w:rsid w:val="009A4327"/>
    <w:rsid w:val="009A4872"/>
    <w:rsid w:val="009C4C63"/>
    <w:rsid w:val="009C6AE2"/>
    <w:rsid w:val="009D3AE1"/>
    <w:rsid w:val="009D592D"/>
    <w:rsid w:val="009E16AD"/>
    <w:rsid w:val="009E60A6"/>
    <w:rsid w:val="009E78A3"/>
    <w:rsid w:val="009F0F51"/>
    <w:rsid w:val="009F5D4E"/>
    <w:rsid w:val="00A123C0"/>
    <w:rsid w:val="00A139B6"/>
    <w:rsid w:val="00A21A06"/>
    <w:rsid w:val="00A23B47"/>
    <w:rsid w:val="00A30BFE"/>
    <w:rsid w:val="00A31545"/>
    <w:rsid w:val="00A44E7D"/>
    <w:rsid w:val="00A44EB7"/>
    <w:rsid w:val="00A619C7"/>
    <w:rsid w:val="00A67E30"/>
    <w:rsid w:val="00A70952"/>
    <w:rsid w:val="00A7577C"/>
    <w:rsid w:val="00A81BAE"/>
    <w:rsid w:val="00A854BC"/>
    <w:rsid w:val="00A92CD3"/>
    <w:rsid w:val="00AB0555"/>
    <w:rsid w:val="00AB47D8"/>
    <w:rsid w:val="00AB580E"/>
    <w:rsid w:val="00AC2910"/>
    <w:rsid w:val="00AC67C4"/>
    <w:rsid w:val="00AD5D80"/>
    <w:rsid w:val="00AD6E81"/>
    <w:rsid w:val="00AE221A"/>
    <w:rsid w:val="00AE6D39"/>
    <w:rsid w:val="00AF19F5"/>
    <w:rsid w:val="00AF2DAA"/>
    <w:rsid w:val="00AF60F7"/>
    <w:rsid w:val="00B036DC"/>
    <w:rsid w:val="00B03F55"/>
    <w:rsid w:val="00B04643"/>
    <w:rsid w:val="00B05F15"/>
    <w:rsid w:val="00B15C77"/>
    <w:rsid w:val="00B33F92"/>
    <w:rsid w:val="00B400B3"/>
    <w:rsid w:val="00B44279"/>
    <w:rsid w:val="00B4444A"/>
    <w:rsid w:val="00B47BF3"/>
    <w:rsid w:val="00B604C9"/>
    <w:rsid w:val="00B65525"/>
    <w:rsid w:val="00B66500"/>
    <w:rsid w:val="00B704DC"/>
    <w:rsid w:val="00B73534"/>
    <w:rsid w:val="00B81DDA"/>
    <w:rsid w:val="00B92E77"/>
    <w:rsid w:val="00BA44F3"/>
    <w:rsid w:val="00BB24A8"/>
    <w:rsid w:val="00BB3680"/>
    <w:rsid w:val="00BB39B8"/>
    <w:rsid w:val="00BC5971"/>
    <w:rsid w:val="00BC6BF3"/>
    <w:rsid w:val="00BD052C"/>
    <w:rsid w:val="00BD5047"/>
    <w:rsid w:val="00BE5026"/>
    <w:rsid w:val="00BE70A3"/>
    <w:rsid w:val="00BF18E1"/>
    <w:rsid w:val="00BF3040"/>
    <w:rsid w:val="00BF456C"/>
    <w:rsid w:val="00BF5353"/>
    <w:rsid w:val="00BF7D56"/>
    <w:rsid w:val="00C015AA"/>
    <w:rsid w:val="00C16097"/>
    <w:rsid w:val="00C1610F"/>
    <w:rsid w:val="00C24B55"/>
    <w:rsid w:val="00C3195E"/>
    <w:rsid w:val="00C371C3"/>
    <w:rsid w:val="00C41E5F"/>
    <w:rsid w:val="00C66828"/>
    <w:rsid w:val="00C71E3A"/>
    <w:rsid w:val="00C816D4"/>
    <w:rsid w:val="00C90883"/>
    <w:rsid w:val="00C909FE"/>
    <w:rsid w:val="00C9142F"/>
    <w:rsid w:val="00C93DE3"/>
    <w:rsid w:val="00C94E1D"/>
    <w:rsid w:val="00C970AC"/>
    <w:rsid w:val="00CA1AD6"/>
    <w:rsid w:val="00CA1DA5"/>
    <w:rsid w:val="00CA2CB0"/>
    <w:rsid w:val="00CA58CD"/>
    <w:rsid w:val="00CA5FD7"/>
    <w:rsid w:val="00CA7D09"/>
    <w:rsid w:val="00CB40DD"/>
    <w:rsid w:val="00CB4B91"/>
    <w:rsid w:val="00CD02B9"/>
    <w:rsid w:val="00CD73C9"/>
    <w:rsid w:val="00CD7D1B"/>
    <w:rsid w:val="00CE0080"/>
    <w:rsid w:val="00CE26E7"/>
    <w:rsid w:val="00D02114"/>
    <w:rsid w:val="00D166B7"/>
    <w:rsid w:val="00D2072E"/>
    <w:rsid w:val="00D23F66"/>
    <w:rsid w:val="00D24A2B"/>
    <w:rsid w:val="00D425C0"/>
    <w:rsid w:val="00D4554B"/>
    <w:rsid w:val="00D535E6"/>
    <w:rsid w:val="00D60465"/>
    <w:rsid w:val="00D647CC"/>
    <w:rsid w:val="00D70DB9"/>
    <w:rsid w:val="00D747EA"/>
    <w:rsid w:val="00D83CF9"/>
    <w:rsid w:val="00D857FF"/>
    <w:rsid w:val="00DA2F30"/>
    <w:rsid w:val="00DA3541"/>
    <w:rsid w:val="00DA3605"/>
    <w:rsid w:val="00DA37E2"/>
    <w:rsid w:val="00DA40B2"/>
    <w:rsid w:val="00DB1924"/>
    <w:rsid w:val="00DB2D41"/>
    <w:rsid w:val="00DB4003"/>
    <w:rsid w:val="00DB6237"/>
    <w:rsid w:val="00DC2472"/>
    <w:rsid w:val="00DC2EA4"/>
    <w:rsid w:val="00DC68B3"/>
    <w:rsid w:val="00DE10D7"/>
    <w:rsid w:val="00DE35F0"/>
    <w:rsid w:val="00DF39F3"/>
    <w:rsid w:val="00DF5C3B"/>
    <w:rsid w:val="00E15AC0"/>
    <w:rsid w:val="00E2513A"/>
    <w:rsid w:val="00E27FEB"/>
    <w:rsid w:val="00E30275"/>
    <w:rsid w:val="00E34FD0"/>
    <w:rsid w:val="00E355FD"/>
    <w:rsid w:val="00E3733B"/>
    <w:rsid w:val="00E45AA4"/>
    <w:rsid w:val="00E47B57"/>
    <w:rsid w:val="00E53813"/>
    <w:rsid w:val="00E55AFF"/>
    <w:rsid w:val="00E643C8"/>
    <w:rsid w:val="00E65B0F"/>
    <w:rsid w:val="00E72A01"/>
    <w:rsid w:val="00E75737"/>
    <w:rsid w:val="00E909ED"/>
    <w:rsid w:val="00E94880"/>
    <w:rsid w:val="00EA716E"/>
    <w:rsid w:val="00EC5E24"/>
    <w:rsid w:val="00ED5D56"/>
    <w:rsid w:val="00EE1F51"/>
    <w:rsid w:val="00EE37F9"/>
    <w:rsid w:val="00EF07C4"/>
    <w:rsid w:val="00EF0A46"/>
    <w:rsid w:val="00EF252D"/>
    <w:rsid w:val="00EF47D1"/>
    <w:rsid w:val="00EF7C0F"/>
    <w:rsid w:val="00F02838"/>
    <w:rsid w:val="00F06CD8"/>
    <w:rsid w:val="00F12ACA"/>
    <w:rsid w:val="00F248DE"/>
    <w:rsid w:val="00F25026"/>
    <w:rsid w:val="00F278B2"/>
    <w:rsid w:val="00F317C1"/>
    <w:rsid w:val="00F4089B"/>
    <w:rsid w:val="00F45842"/>
    <w:rsid w:val="00F50D82"/>
    <w:rsid w:val="00F56CD1"/>
    <w:rsid w:val="00F63524"/>
    <w:rsid w:val="00F72491"/>
    <w:rsid w:val="00F73F1D"/>
    <w:rsid w:val="00F8234B"/>
    <w:rsid w:val="00F84624"/>
    <w:rsid w:val="00F953E8"/>
    <w:rsid w:val="00F95E95"/>
    <w:rsid w:val="00F97BFA"/>
    <w:rsid w:val="00FA0A46"/>
    <w:rsid w:val="00FA0B97"/>
    <w:rsid w:val="00FA2E9A"/>
    <w:rsid w:val="00FA51E9"/>
    <w:rsid w:val="00FB06B5"/>
    <w:rsid w:val="00FB6E60"/>
    <w:rsid w:val="00FC0098"/>
    <w:rsid w:val="00FC3497"/>
    <w:rsid w:val="00FC382E"/>
    <w:rsid w:val="00FD1EA4"/>
    <w:rsid w:val="00FE2849"/>
    <w:rsid w:val="00FE36A0"/>
    <w:rsid w:val="00FE42D5"/>
    <w:rsid w:val="00FF1E05"/>
    <w:rsid w:val="00FF59AD"/>
    <w:rsid w:val="1E2BB52C"/>
    <w:rsid w:val="5C76039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E47B34"/>
  <w15:docId w15:val="{D2FB4878-E27A-4652-8124-29D5D154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C6BE5"/>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CB4B91"/>
    <w:pPr>
      <w:keepNext/>
      <w:keepLines/>
      <w:spacing w:before="360" w:after="240"/>
      <w:outlineLvl w:val="1"/>
    </w:pPr>
    <w:rPr>
      <w:rFonts w:eastAsiaTheme="majorEastAsia" w:cstheme="minorHAnsi"/>
      <w:i/>
      <w:color w:val="000000" w:themeColor="text1"/>
      <w:sz w:val="28"/>
      <w:szCs w:val="20"/>
    </w:rPr>
  </w:style>
  <w:style w:type="paragraph" w:styleId="Heading3">
    <w:name w:val="heading 3"/>
    <w:basedOn w:val="Normal"/>
    <w:next w:val="Normal"/>
    <w:link w:val="Heading3Char"/>
    <w:uiPriority w:val="9"/>
    <w:unhideWhenUsed/>
    <w:qFormat/>
    <w:rsid w:val="003C6BE5"/>
    <w:pPr>
      <w:widowControl w:val="0"/>
      <w:autoSpaceDE w:val="0"/>
      <w:autoSpaceDN w:val="0"/>
      <w:adjustRightInd w:val="0"/>
      <w:spacing w:before="120" w:after="120" w:line="240" w:lineRule="auto"/>
      <w:jc w:val="both"/>
      <w:outlineLvl w:val="2"/>
    </w:pPr>
    <w:rPr>
      <w:rFonts w:eastAsiaTheme="minorHAns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D7F"/>
    <w:rPr>
      <w:rFonts w:ascii="Tahoma" w:hAnsi="Tahoma" w:cs="Tahoma"/>
      <w:sz w:val="16"/>
      <w:szCs w:val="16"/>
    </w:rPr>
  </w:style>
  <w:style w:type="character" w:styleId="CommentReference">
    <w:name w:val="annotation reference"/>
    <w:basedOn w:val="DefaultParagraphFont"/>
    <w:uiPriority w:val="99"/>
    <w:semiHidden/>
    <w:unhideWhenUsed/>
    <w:rsid w:val="00EA716E"/>
    <w:rPr>
      <w:sz w:val="16"/>
      <w:szCs w:val="16"/>
    </w:rPr>
  </w:style>
  <w:style w:type="paragraph" w:styleId="CommentText">
    <w:name w:val="annotation text"/>
    <w:basedOn w:val="Normal"/>
    <w:link w:val="CommentTextChar"/>
    <w:uiPriority w:val="99"/>
    <w:unhideWhenUsed/>
    <w:rsid w:val="00EA716E"/>
    <w:pPr>
      <w:spacing w:line="240" w:lineRule="auto"/>
    </w:pPr>
    <w:rPr>
      <w:sz w:val="20"/>
      <w:szCs w:val="20"/>
    </w:rPr>
  </w:style>
  <w:style w:type="character" w:customStyle="1" w:styleId="CommentTextChar">
    <w:name w:val="Comment Text Char"/>
    <w:basedOn w:val="DefaultParagraphFont"/>
    <w:link w:val="CommentText"/>
    <w:uiPriority w:val="99"/>
    <w:rsid w:val="00EA716E"/>
    <w:rPr>
      <w:sz w:val="20"/>
      <w:szCs w:val="20"/>
    </w:rPr>
  </w:style>
  <w:style w:type="paragraph" w:styleId="CommentSubject">
    <w:name w:val="annotation subject"/>
    <w:basedOn w:val="CommentText"/>
    <w:next w:val="CommentText"/>
    <w:link w:val="CommentSubjectChar"/>
    <w:uiPriority w:val="99"/>
    <w:semiHidden/>
    <w:unhideWhenUsed/>
    <w:rsid w:val="00EA716E"/>
    <w:rPr>
      <w:b/>
      <w:bCs/>
    </w:rPr>
  </w:style>
  <w:style w:type="character" w:customStyle="1" w:styleId="CommentSubjectChar">
    <w:name w:val="Comment Subject Char"/>
    <w:basedOn w:val="CommentTextChar"/>
    <w:link w:val="CommentSubject"/>
    <w:uiPriority w:val="99"/>
    <w:semiHidden/>
    <w:rsid w:val="00EA716E"/>
    <w:rPr>
      <w:b/>
      <w:bCs/>
      <w:sz w:val="20"/>
      <w:szCs w:val="20"/>
    </w:rPr>
  </w:style>
  <w:style w:type="paragraph" w:styleId="ListParagraph">
    <w:name w:val="List Paragraph"/>
    <w:basedOn w:val="Normal"/>
    <w:link w:val="ListParagraphChar"/>
    <w:uiPriority w:val="34"/>
    <w:qFormat/>
    <w:rsid w:val="000B71E3"/>
    <w:pPr>
      <w:ind w:left="720"/>
      <w:contextualSpacing/>
    </w:pPr>
  </w:style>
  <w:style w:type="paragraph" w:styleId="Header">
    <w:name w:val="header"/>
    <w:basedOn w:val="Normal"/>
    <w:link w:val="HeaderChar"/>
    <w:uiPriority w:val="99"/>
    <w:unhideWhenUsed/>
    <w:rsid w:val="000B48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80C"/>
  </w:style>
  <w:style w:type="paragraph" w:styleId="Footer">
    <w:name w:val="footer"/>
    <w:basedOn w:val="Normal"/>
    <w:link w:val="FooterChar"/>
    <w:uiPriority w:val="99"/>
    <w:unhideWhenUsed/>
    <w:rsid w:val="000B48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80C"/>
  </w:style>
  <w:style w:type="paragraph" w:styleId="NoSpacing">
    <w:name w:val="No Spacing"/>
    <w:uiPriority w:val="1"/>
    <w:qFormat/>
    <w:rsid w:val="000643DD"/>
    <w:pPr>
      <w:spacing w:after="0" w:line="240" w:lineRule="auto"/>
    </w:pPr>
  </w:style>
  <w:style w:type="character" w:customStyle="1" w:styleId="ListParagraphChar">
    <w:name w:val="List Paragraph Char"/>
    <w:basedOn w:val="DefaultParagraphFont"/>
    <w:link w:val="ListParagraph"/>
    <w:uiPriority w:val="34"/>
    <w:rsid w:val="00AE6D39"/>
  </w:style>
  <w:style w:type="character" w:styleId="Hyperlink">
    <w:name w:val="Hyperlink"/>
    <w:basedOn w:val="DefaultParagraphFont"/>
    <w:uiPriority w:val="99"/>
    <w:unhideWhenUsed/>
    <w:rsid w:val="00AE6D39"/>
    <w:rPr>
      <w:color w:val="0000FF"/>
      <w:u w:val="single"/>
    </w:rPr>
  </w:style>
  <w:style w:type="table" w:styleId="TableGrid">
    <w:name w:val="Table Grid"/>
    <w:basedOn w:val="TableNormal"/>
    <w:rsid w:val="001159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6BE5"/>
    <w:rPr>
      <w:rFonts w:eastAsiaTheme="minorHAnsi"/>
      <w:b/>
      <w:sz w:val="20"/>
      <w:lang w:val="en-US"/>
    </w:rPr>
  </w:style>
  <w:style w:type="character" w:styleId="LineNumber">
    <w:name w:val="line number"/>
    <w:basedOn w:val="DefaultParagraphFont"/>
    <w:uiPriority w:val="99"/>
    <w:semiHidden/>
    <w:unhideWhenUsed/>
    <w:rsid w:val="00DF39F3"/>
  </w:style>
  <w:style w:type="character" w:customStyle="1" w:styleId="UnresolvedMention1">
    <w:name w:val="Unresolved Mention1"/>
    <w:basedOn w:val="DefaultParagraphFont"/>
    <w:uiPriority w:val="99"/>
    <w:semiHidden/>
    <w:unhideWhenUsed/>
    <w:rsid w:val="00DF39F3"/>
    <w:rPr>
      <w:color w:val="605E5C"/>
      <w:shd w:val="clear" w:color="auto" w:fill="E1DFDD"/>
    </w:rPr>
  </w:style>
  <w:style w:type="character" w:customStyle="1" w:styleId="Heading1Char">
    <w:name w:val="Heading 1 Char"/>
    <w:basedOn w:val="DefaultParagraphFont"/>
    <w:link w:val="Heading1"/>
    <w:uiPriority w:val="9"/>
    <w:rsid w:val="003C6BE5"/>
    <w:rPr>
      <w:rFonts w:eastAsiaTheme="majorEastAsia" w:cstheme="majorBidi"/>
      <w:b/>
      <w:sz w:val="28"/>
      <w:szCs w:val="32"/>
      <w:lang w:val="en-US"/>
    </w:rPr>
  </w:style>
  <w:style w:type="character" w:customStyle="1" w:styleId="Heading2Char">
    <w:name w:val="Heading 2 Char"/>
    <w:basedOn w:val="DefaultParagraphFont"/>
    <w:link w:val="Heading2"/>
    <w:uiPriority w:val="9"/>
    <w:rsid w:val="00CB4B91"/>
    <w:rPr>
      <w:rFonts w:eastAsiaTheme="majorEastAsia" w:cstheme="minorHAnsi"/>
      <w:i/>
      <w:color w:val="000000" w:themeColor="text1"/>
      <w:sz w:val="28"/>
      <w:szCs w:val="20"/>
      <w:lang w:val="en-US"/>
    </w:rPr>
  </w:style>
  <w:style w:type="character" w:styleId="FollowedHyperlink">
    <w:name w:val="FollowedHyperlink"/>
    <w:basedOn w:val="DefaultParagraphFont"/>
    <w:uiPriority w:val="99"/>
    <w:semiHidden/>
    <w:unhideWhenUsed/>
    <w:rsid w:val="001D33C1"/>
    <w:rPr>
      <w:color w:val="800080" w:themeColor="followedHyperlink"/>
      <w:u w:val="single"/>
    </w:rPr>
  </w:style>
  <w:style w:type="character" w:customStyle="1" w:styleId="apple-converted-space">
    <w:name w:val="apple-converted-space"/>
    <w:basedOn w:val="DefaultParagraphFont"/>
    <w:rsid w:val="002202D1"/>
  </w:style>
  <w:style w:type="character" w:styleId="Emphasis">
    <w:name w:val="Emphasis"/>
    <w:basedOn w:val="DefaultParagraphFont"/>
    <w:uiPriority w:val="20"/>
    <w:qFormat/>
    <w:rsid w:val="002202D1"/>
    <w:rPr>
      <w:i/>
      <w:iCs/>
    </w:rPr>
  </w:style>
  <w:style w:type="character" w:customStyle="1" w:styleId="UnresolvedMention2">
    <w:name w:val="Unresolved Mention2"/>
    <w:basedOn w:val="DefaultParagraphFont"/>
    <w:uiPriority w:val="99"/>
    <w:semiHidden/>
    <w:unhideWhenUsed/>
    <w:rsid w:val="00412DAC"/>
    <w:rPr>
      <w:color w:val="605E5C"/>
      <w:shd w:val="clear" w:color="auto" w:fill="E1DFDD"/>
    </w:rPr>
  </w:style>
  <w:style w:type="paragraph" w:styleId="Revision">
    <w:name w:val="Revision"/>
    <w:hidden/>
    <w:uiPriority w:val="99"/>
    <w:semiHidden/>
    <w:rsid w:val="00507DD0"/>
    <w:pPr>
      <w:spacing w:after="0" w:line="240" w:lineRule="auto"/>
    </w:pPr>
    <w:rPr>
      <w:lang w:val="en-US"/>
    </w:rPr>
  </w:style>
  <w:style w:type="character" w:styleId="UnresolvedMention">
    <w:name w:val="Unresolved Mention"/>
    <w:basedOn w:val="DefaultParagraphFont"/>
    <w:uiPriority w:val="99"/>
    <w:semiHidden/>
    <w:unhideWhenUsed/>
    <w:rsid w:val="00CA7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10287">
      <w:bodyDiv w:val="1"/>
      <w:marLeft w:val="0"/>
      <w:marRight w:val="0"/>
      <w:marTop w:val="0"/>
      <w:marBottom w:val="0"/>
      <w:divBdr>
        <w:top w:val="none" w:sz="0" w:space="0" w:color="auto"/>
        <w:left w:val="none" w:sz="0" w:space="0" w:color="auto"/>
        <w:bottom w:val="none" w:sz="0" w:space="0" w:color="auto"/>
        <w:right w:val="none" w:sz="0" w:space="0" w:color="auto"/>
      </w:divBdr>
    </w:div>
    <w:div w:id="370887315">
      <w:bodyDiv w:val="1"/>
      <w:marLeft w:val="0"/>
      <w:marRight w:val="0"/>
      <w:marTop w:val="0"/>
      <w:marBottom w:val="0"/>
      <w:divBdr>
        <w:top w:val="none" w:sz="0" w:space="0" w:color="auto"/>
        <w:left w:val="none" w:sz="0" w:space="0" w:color="auto"/>
        <w:bottom w:val="none" w:sz="0" w:space="0" w:color="auto"/>
        <w:right w:val="none" w:sz="0" w:space="0" w:color="auto"/>
      </w:divBdr>
    </w:div>
    <w:div w:id="1148783622">
      <w:bodyDiv w:val="1"/>
      <w:marLeft w:val="0"/>
      <w:marRight w:val="0"/>
      <w:marTop w:val="0"/>
      <w:marBottom w:val="0"/>
      <w:divBdr>
        <w:top w:val="none" w:sz="0" w:space="0" w:color="auto"/>
        <w:left w:val="none" w:sz="0" w:space="0" w:color="auto"/>
        <w:bottom w:val="none" w:sz="0" w:space="0" w:color="auto"/>
        <w:right w:val="none" w:sz="0" w:space="0" w:color="auto"/>
      </w:divBdr>
    </w:div>
    <w:div w:id="1405834997">
      <w:bodyDiv w:val="1"/>
      <w:marLeft w:val="0"/>
      <w:marRight w:val="0"/>
      <w:marTop w:val="0"/>
      <w:marBottom w:val="0"/>
      <w:divBdr>
        <w:top w:val="none" w:sz="0" w:space="0" w:color="auto"/>
        <w:left w:val="none" w:sz="0" w:space="0" w:color="auto"/>
        <w:bottom w:val="none" w:sz="0" w:space="0" w:color="auto"/>
        <w:right w:val="none" w:sz="0" w:space="0" w:color="auto"/>
      </w:divBdr>
    </w:div>
    <w:div w:id="192610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2735835/" TargetMode="External"/><Relationship Id="rId1" Type="http://schemas.openxmlformats.org/officeDocument/2006/relationships/hyperlink" Target="https://journals.lww.com/jbisrir/fulltext/2024/07000/global_status_of_chiropractic_education_research_.14.aspx?context=featuredarticles&amp;collectionid=2"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synthesismanual.jbi.globa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journals.lww.com/jbisrir/Pages/IFAs_Manuscript_style_preparation_guidelines.aspx" TargetMode="External"/><Relationship Id="rId7" Type="http://schemas.openxmlformats.org/officeDocument/2006/relationships/settings" Target="settings.xml"/><Relationship Id="rId12" Type="http://schemas.openxmlformats.org/officeDocument/2006/relationships/hyperlink" Target="https://journals.lww.com/jbisrir/Pages/IFAs_Manuscript_style_preparation_guidelines.aspx" TargetMode="External"/><Relationship Id="rId17" Type="http://schemas.openxmlformats.org/officeDocument/2006/relationships/hyperlink" Target="http://edmgr.ovid.com/jbisrir/accounts/ifauth.htm" TargetMode="External"/><Relationship Id="rId25" Type="http://schemas.openxmlformats.org/officeDocument/2006/relationships/header" Target="header2.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jbisumari.org/"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bi-global-wiki.refined.site/space/MANUAL/355862497/10.+Scoping+reviews" TargetMode="External"/><Relationship Id="rId24"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www.ncbi.nlm.nih.gov/nlmcatalog/journals%20"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journals.lww.com/jbisrir/Pages/IFAs_Manuscript_style_preparation_guideline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journals.lww.com/jbisrir/Pages/IFAs_Copyright_Permissions.aspx" TargetMode="External"/><Relationship Id="rId27" Type="http://schemas.openxmlformats.org/officeDocument/2006/relationships/footer" Target="foot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96B5EAD17AD74B9CA8DFB1D753081C" ma:contentTypeVersion="1" ma:contentTypeDescription="Create a new document." ma:contentTypeScope="" ma:versionID="bf13aca067e882331803e2824a694607">
  <xsd:schema xmlns:xsd="http://www.w3.org/2001/XMLSchema" xmlns:xs="http://www.w3.org/2001/XMLSchema" xmlns:p="http://schemas.microsoft.com/office/2006/metadata/properties" xmlns:ns1="http://schemas.microsoft.com/sharepoint/v3" targetNamespace="http://schemas.microsoft.com/office/2006/metadata/properties" ma:root="true" ma:fieldsID="ded79842d4747cc85621c7c303666ab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3BF06F-BDE0-4F6F-9FB7-0D37D9EBA01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9F34546-7ADE-4199-94DE-2A46B210470B}">
  <ds:schemaRefs>
    <ds:schemaRef ds:uri="http://schemas.openxmlformats.org/officeDocument/2006/bibliography"/>
  </ds:schemaRefs>
</ds:datastoreItem>
</file>

<file path=customXml/itemProps3.xml><?xml version="1.0" encoding="utf-8"?>
<ds:datastoreItem xmlns:ds="http://schemas.openxmlformats.org/officeDocument/2006/customXml" ds:itemID="{2E975617-10B7-4668-8C03-957AF369908B}">
  <ds:schemaRefs>
    <ds:schemaRef ds:uri="http://schemas.microsoft.com/sharepoint/v3/contenttype/forms"/>
  </ds:schemaRefs>
</ds:datastoreItem>
</file>

<file path=customXml/itemProps4.xml><?xml version="1.0" encoding="utf-8"?>
<ds:datastoreItem xmlns:ds="http://schemas.openxmlformats.org/officeDocument/2006/customXml" ds:itemID="{DCE6E62E-BF25-463D-B20F-D98C7705C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3390</Words>
  <Characters>19325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Dankel</dc:creator>
  <cp:lastModifiedBy>Karen Sauve</cp:lastModifiedBy>
  <cp:revision>8</cp:revision>
  <cp:lastPrinted>2021-06-15T23:36:00Z</cp:lastPrinted>
  <dcterms:created xsi:type="dcterms:W3CDTF">2024-08-14T19:58:00Z</dcterms:created>
  <dcterms:modified xsi:type="dcterms:W3CDTF">2024-08-14T20:08:00Z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XMLmind XSL-FO Converter Personal Edition 4.4.1</vt:lpwstr>
  </property>
  <property fmtid="{D5CDD505-2E9C-101B-9397-08002B2CF9AE}" pid="3" name="ContentTypeId">
    <vt:lpwstr>0x010100B696B5EAD17AD74B9CA8DFB1D753081C</vt:lpwstr>
  </property>
</Properties>
</file>